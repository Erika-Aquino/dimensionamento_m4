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E399" w14:textId="74A5C837" w:rsidR="0078205E" w:rsidRDefault="00A154D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14:ligatures w14:val="standardContextual"/>
        </w:rPr>
        <w:drawing>
          <wp:anchor distT="0" distB="0" distL="114300" distR="114300" simplePos="0" relativeHeight="251661312" behindDoc="1" locked="0" layoutInCell="1" allowOverlap="1" wp14:anchorId="7CB288AD" wp14:editId="590F57F6">
            <wp:simplePos x="0" y="0"/>
            <wp:positionH relativeFrom="column">
              <wp:posOffset>-1095375</wp:posOffset>
            </wp:positionH>
            <wp:positionV relativeFrom="paragraph">
              <wp:posOffset>-907416</wp:posOffset>
            </wp:positionV>
            <wp:extent cx="7559040" cy="10692343"/>
            <wp:effectExtent l="0" t="0" r="3810" b="0"/>
            <wp:wrapNone/>
            <wp:docPr id="973699004" name="Imagem 2"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9004" name="Imagem 2" descr="Interface gráfica do usuário, 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7573102" cy="10712234"/>
                    </a:xfrm>
                    <a:prstGeom prst="rect">
                      <a:avLst/>
                    </a:prstGeom>
                  </pic:spPr>
                </pic:pic>
              </a:graphicData>
            </a:graphic>
            <wp14:sizeRelH relativeFrom="margin">
              <wp14:pctWidth>0</wp14:pctWidth>
            </wp14:sizeRelH>
            <wp14:sizeRelV relativeFrom="margin">
              <wp14:pctHeight>0</wp14:pctHeight>
            </wp14:sizeRelV>
          </wp:anchor>
        </w:drawing>
      </w:r>
    </w:p>
    <w:p w14:paraId="04F55E9D" w14:textId="77777777"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1E12E0A9" w14:textId="77777777" w:rsidR="00A154DD" w:rsidRDefault="00A154DD" w:rsidP="0078205E">
      <w:pPr>
        <w:pStyle w:val="Texto"/>
        <w:spacing w:after="0" w:line="240" w:lineRule="auto"/>
        <w:jc w:val="center"/>
        <w:rPr>
          <w:b/>
          <w:bCs/>
          <w:sz w:val="30"/>
          <w:szCs w:val="30"/>
        </w:rPr>
      </w:pPr>
    </w:p>
    <w:p w14:paraId="74390EFA" w14:textId="5E953B5A" w:rsidR="0078205E" w:rsidRDefault="00D660A8" w:rsidP="0078205E">
      <w:pPr>
        <w:pStyle w:val="Texto"/>
        <w:spacing w:after="0" w:line="240" w:lineRule="auto"/>
        <w:jc w:val="center"/>
        <w:rPr>
          <w:b/>
          <w:bCs/>
          <w:sz w:val="30"/>
          <w:szCs w:val="30"/>
        </w:rPr>
      </w:pPr>
      <w:r w:rsidRPr="00D660A8">
        <w:rPr>
          <w:b/>
          <w:bCs/>
          <w:sz w:val="30"/>
          <w:szCs w:val="30"/>
        </w:rPr>
        <w:lastRenderedPageBreak/>
        <w:t>Razão de leitos por população</w:t>
      </w:r>
      <w:r w:rsidRPr="00155B1B">
        <w:rPr>
          <w:b/>
          <w:bCs/>
          <w:sz w:val="30"/>
          <w:szCs w:val="30"/>
        </w:rPr>
        <w:t xml:space="preserve"> </w:t>
      </w:r>
    </w:p>
    <w:p w14:paraId="4C007F63" w14:textId="2C2D9636"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D660A8">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0253B670" w14:textId="4AC645ED" w:rsidR="004A3585" w:rsidRPr="00D660A8" w:rsidRDefault="00D660A8" w:rsidP="00D660A8">
      <w:pPr>
        <w:tabs>
          <w:tab w:val="left" w:pos="4188"/>
        </w:tabs>
        <w:ind w:left="-1701"/>
        <w:rPr>
          <w:rFonts w:ascii="Exo" w:hAnsi="Exo"/>
        </w:rPr>
      </w:pPr>
      <w:r>
        <w:lastRenderedPageBreak/>
        <w:tab/>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D660A8" w:rsidRDefault="00D36EEF" w:rsidP="00D36EEF">
          <w:pPr>
            <w:pStyle w:val="CabealhodoSumrio"/>
            <w:jc w:val="center"/>
            <w:rPr>
              <w:rFonts w:ascii="Exo" w:hAnsi="Exo"/>
              <w:b/>
              <w:bCs/>
              <w:color w:val="auto"/>
            </w:rPr>
          </w:pPr>
          <w:r w:rsidRPr="00D660A8">
            <w:rPr>
              <w:rFonts w:ascii="Exo" w:hAnsi="Exo"/>
              <w:b/>
              <w:bCs/>
              <w:color w:val="auto"/>
            </w:rPr>
            <w:t>Sumário</w:t>
          </w:r>
        </w:p>
        <w:p w14:paraId="27F13C86" w14:textId="06310D9D" w:rsidR="001239B3" w:rsidRPr="00D660A8" w:rsidRDefault="00D36EEF">
          <w:pPr>
            <w:pStyle w:val="Sumrio1"/>
            <w:tabs>
              <w:tab w:val="right" w:leader="dot" w:pos="8494"/>
            </w:tabs>
            <w:rPr>
              <w:rFonts w:ascii="Exo" w:eastAsiaTheme="minorEastAsia" w:hAnsi="Exo"/>
              <w:noProof/>
              <w:kern w:val="0"/>
              <w:lang w:eastAsia="pt-BR"/>
              <w14:ligatures w14:val="none"/>
            </w:rPr>
          </w:pPr>
          <w:r w:rsidRPr="00D660A8">
            <w:rPr>
              <w:rFonts w:ascii="Exo" w:hAnsi="Exo"/>
            </w:rPr>
            <w:fldChar w:fldCharType="begin"/>
          </w:r>
          <w:r w:rsidRPr="00D660A8">
            <w:rPr>
              <w:rFonts w:ascii="Exo" w:hAnsi="Exo"/>
            </w:rPr>
            <w:instrText xml:space="preserve"> TOC \o "1-3" \h \z \u </w:instrText>
          </w:r>
          <w:r w:rsidRPr="00D660A8">
            <w:rPr>
              <w:rFonts w:ascii="Exo" w:hAnsi="Exo"/>
            </w:rPr>
            <w:fldChar w:fldCharType="separate"/>
          </w:r>
          <w:hyperlink w:anchor="_Toc181700707" w:history="1">
            <w:r w:rsidR="001239B3" w:rsidRPr="00D660A8">
              <w:rPr>
                <w:rStyle w:val="Hyperlink"/>
                <w:rFonts w:ascii="Exo" w:hAnsi="Exo"/>
                <w:noProof/>
              </w:rPr>
              <w:t>Introdução</w:t>
            </w:r>
            <w:r w:rsidR="001239B3" w:rsidRPr="00D660A8">
              <w:rPr>
                <w:rFonts w:ascii="Exo" w:hAnsi="Exo"/>
                <w:noProof/>
                <w:webHidden/>
              </w:rPr>
              <w:tab/>
            </w:r>
            <w:r w:rsidR="001239B3" w:rsidRPr="00D660A8">
              <w:rPr>
                <w:rFonts w:ascii="Exo" w:hAnsi="Exo"/>
                <w:noProof/>
                <w:webHidden/>
              </w:rPr>
              <w:fldChar w:fldCharType="begin"/>
            </w:r>
            <w:r w:rsidR="001239B3" w:rsidRPr="00D660A8">
              <w:rPr>
                <w:rFonts w:ascii="Exo" w:hAnsi="Exo"/>
                <w:noProof/>
                <w:webHidden/>
              </w:rPr>
              <w:instrText xml:space="preserve"> PAGEREF _Toc181700707 \h </w:instrText>
            </w:r>
            <w:r w:rsidR="001239B3" w:rsidRPr="00D660A8">
              <w:rPr>
                <w:rFonts w:ascii="Exo" w:hAnsi="Exo"/>
                <w:noProof/>
                <w:webHidden/>
              </w:rPr>
            </w:r>
            <w:r w:rsidR="001239B3" w:rsidRPr="00D660A8">
              <w:rPr>
                <w:rFonts w:ascii="Exo" w:hAnsi="Exo"/>
                <w:noProof/>
                <w:webHidden/>
              </w:rPr>
              <w:fldChar w:fldCharType="separate"/>
            </w:r>
            <w:r w:rsidR="001239B3" w:rsidRPr="00D660A8">
              <w:rPr>
                <w:rFonts w:ascii="Exo" w:hAnsi="Exo"/>
                <w:noProof/>
                <w:webHidden/>
              </w:rPr>
              <w:t>4</w:t>
            </w:r>
            <w:r w:rsidR="001239B3" w:rsidRPr="00D660A8">
              <w:rPr>
                <w:rFonts w:ascii="Exo" w:hAnsi="Exo"/>
                <w:noProof/>
                <w:webHidden/>
              </w:rPr>
              <w:fldChar w:fldCharType="end"/>
            </w:r>
          </w:hyperlink>
        </w:p>
        <w:p w14:paraId="6CABB426" w14:textId="71CE6CAF" w:rsidR="001239B3" w:rsidRPr="00D660A8" w:rsidRDefault="00000000">
          <w:pPr>
            <w:pStyle w:val="Sumrio1"/>
            <w:tabs>
              <w:tab w:val="right" w:leader="dot" w:pos="8494"/>
            </w:tabs>
            <w:rPr>
              <w:rFonts w:ascii="Exo" w:eastAsiaTheme="minorEastAsia" w:hAnsi="Exo"/>
              <w:noProof/>
              <w:kern w:val="0"/>
              <w:lang w:eastAsia="pt-BR"/>
              <w14:ligatures w14:val="none"/>
            </w:rPr>
          </w:pPr>
          <w:hyperlink w:anchor="_Toc181700708" w:history="1">
            <w:r w:rsidR="001239B3" w:rsidRPr="00D660A8">
              <w:rPr>
                <w:rStyle w:val="Hyperlink"/>
                <w:rFonts w:ascii="Exo" w:hAnsi="Exo"/>
                <w:noProof/>
              </w:rPr>
              <w:t>Ficha de indicador</w:t>
            </w:r>
            <w:r w:rsidR="001239B3" w:rsidRPr="00D660A8">
              <w:rPr>
                <w:rFonts w:ascii="Exo" w:hAnsi="Exo"/>
                <w:noProof/>
                <w:webHidden/>
              </w:rPr>
              <w:tab/>
            </w:r>
            <w:r w:rsidR="001239B3" w:rsidRPr="00D660A8">
              <w:rPr>
                <w:rFonts w:ascii="Exo" w:hAnsi="Exo"/>
                <w:noProof/>
                <w:webHidden/>
              </w:rPr>
              <w:fldChar w:fldCharType="begin"/>
            </w:r>
            <w:r w:rsidR="001239B3" w:rsidRPr="00D660A8">
              <w:rPr>
                <w:rFonts w:ascii="Exo" w:hAnsi="Exo"/>
                <w:noProof/>
                <w:webHidden/>
              </w:rPr>
              <w:instrText xml:space="preserve"> PAGEREF _Toc181700708 \h </w:instrText>
            </w:r>
            <w:r w:rsidR="001239B3" w:rsidRPr="00D660A8">
              <w:rPr>
                <w:rFonts w:ascii="Exo" w:hAnsi="Exo"/>
                <w:noProof/>
                <w:webHidden/>
              </w:rPr>
            </w:r>
            <w:r w:rsidR="001239B3" w:rsidRPr="00D660A8">
              <w:rPr>
                <w:rFonts w:ascii="Exo" w:hAnsi="Exo"/>
                <w:noProof/>
                <w:webHidden/>
              </w:rPr>
              <w:fldChar w:fldCharType="separate"/>
            </w:r>
            <w:r w:rsidR="001239B3" w:rsidRPr="00D660A8">
              <w:rPr>
                <w:rFonts w:ascii="Exo" w:hAnsi="Exo"/>
                <w:noProof/>
                <w:webHidden/>
              </w:rPr>
              <w:t>5</w:t>
            </w:r>
            <w:r w:rsidR="001239B3" w:rsidRPr="00D660A8">
              <w:rPr>
                <w:rFonts w:ascii="Exo" w:hAnsi="Exo"/>
                <w:noProof/>
                <w:webHidden/>
              </w:rPr>
              <w:fldChar w:fldCharType="end"/>
            </w:r>
          </w:hyperlink>
        </w:p>
        <w:p w14:paraId="122AFCFC" w14:textId="43DB701D" w:rsidR="001239B3" w:rsidRPr="00D660A8" w:rsidRDefault="00000000">
          <w:pPr>
            <w:pStyle w:val="Sumrio1"/>
            <w:tabs>
              <w:tab w:val="right" w:leader="dot" w:pos="8494"/>
            </w:tabs>
            <w:rPr>
              <w:rFonts w:ascii="Exo" w:eastAsiaTheme="minorEastAsia" w:hAnsi="Exo"/>
              <w:noProof/>
              <w:kern w:val="0"/>
              <w:lang w:eastAsia="pt-BR"/>
              <w14:ligatures w14:val="none"/>
            </w:rPr>
          </w:pPr>
          <w:hyperlink w:anchor="_Toc181700709" w:history="1">
            <w:r w:rsidR="001239B3" w:rsidRPr="00D660A8">
              <w:rPr>
                <w:rStyle w:val="Hyperlink"/>
                <w:rFonts w:ascii="Exo" w:hAnsi="Exo"/>
                <w:noProof/>
              </w:rPr>
              <w:t>Exemplo de aplicação</w:t>
            </w:r>
            <w:r w:rsidR="001239B3" w:rsidRPr="00D660A8">
              <w:rPr>
                <w:rFonts w:ascii="Exo" w:hAnsi="Exo"/>
                <w:noProof/>
                <w:webHidden/>
              </w:rPr>
              <w:tab/>
            </w:r>
            <w:r w:rsidR="001239B3" w:rsidRPr="00D660A8">
              <w:rPr>
                <w:rFonts w:ascii="Exo" w:hAnsi="Exo"/>
                <w:noProof/>
                <w:webHidden/>
              </w:rPr>
              <w:fldChar w:fldCharType="begin"/>
            </w:r>
            <w:r w:rsidR="001239B3" w:rsidRPr="00D660A8">
              <w:rPr>
                <w:rFonts w:ascii="Exo" w:hAnsi="Exo"/>
                <w:noProof/>
                <w:webHidden/>
              </w:rPr>
              <w:instrText xml:space="preserve"> PAGEREF _Toc181700709 \h </w:instrText>
            </w:r>
            <w:r w:rsidR="001239B3" w:rsidRPr="00D660A8">
              <w:rPr>
                <w:rFonts w:ascii="Exo" w:hAnsi="Exo"/>
                <w:noProof/>
                <w:webHidden/>
              </w:rPr>
            </w:r>
            <w:r w:rsidR="001239B3" w:rsidRPr="00D660A8">
              <w:rPr>
                <w:rFonts w:ascii="Exo" w:hAnsi="Exo"/>
                <w:noProof/>
                <w:webHidden/>
              </w:rPr>
              <w:fldChar w:fldCharType="separate"/>
            </w:r>
            <w:r w:rsidR="001239B3" w:rsidRPr="00D660A8">
              <w:rPr>
                <w:rFonts w:ascii="Exo" w:hAnsi="Exo"/>
                <w:noProof/>
                <w:webHidden/>
              </w:rPr>
              <w:t>7</w:t>
            </w:r>
            <w:r w:rsidR="001239B3" w:rsidRPr="00D660A8">
              <w:rPr>
                <w:rFonts w:ascii="Exo" w:hAnsi="Exo"/>
                <w:noProof/>
                <w:webHidden/>
              </w:rPr>
              <w:fldChar w:fldCharType="end"/>
            </w:r>
          </w:hyperlink>
        </w:p>
        <w:p w14:paraId="163807AC" w14:textId="5AEB95B3" w:rsidR="001239B3" w:rsidRPr="00D660A8" w:rsidRDefault="00000000">
          <w:pPr>
            <w:pStyle w:val="Sumrio1"/>
            <w:tabs>
              <w:tab w:val="right" w:leader="dot" w:pos="8494"/>
            </w:tabs>
            <w:rPr>
              <w:rFonts w:ascii="Exo" w:eastAsiaTheme="minorEastAsia" w:hAnsi="Exo"/>
              <w:noProof/>
              <w:kern w:val="0"/>
              <w:lang w:eastAsia="pt-BR"/>
              <w14:ligatures w14:val="none"/>
            </w:rPr>
          </w:pPr>
          <w:hyperlink w:anchor="_Toc181700710" w:history="1">
            <w:r w:rsidR="001239B3" w:rsidRPr="00D660A8">
              <w:rPr>
                <w:rStyle w:val="Hyperlink"/>
                <w:rFonts w:ascii="Exo" w:hAnsi="Exo"/>
                <w:noProof/>
              </w:rPr>
              <w:t>Referências</w:t>
            </w:r>
            <w:r w:rsidR="001239B3" w:rsidRPr="00D660A8">
              <w:rPr>
                <w:rFonts w:ascii="Exo" w:hAnsi="Exo"/>
                <w:noProof/>
                <w:webHidden/>
              </w:rPr>
              <w:tab/>
            </w:r>
            <w:r w:rsidR="001239B3" w:rsidRPr="00D660A8">
              <w:rPr>
                <w:rFonts w:ascii="Exo" w:hAnsi="Exo"/>
                <w:noProof/>
                <w:webHidden/>
              </w:rPr>
              <w:fldChar w:fldCharType="begin"/>
            </w:r>
            <w:r w:rsidR="001239B3" w:rsidRPr="00D660A8">
              <w:rPr>
                <w:rFonts w:ascii="Exo" w:hAnsi="Exo"/>
                <w:noProof/>
                <w:webHidden/>
              </w:rPr>
              <w:instrText xml:space="preserve"> PAGEREF _Toc181700710 \h </w:instrText>
            </w:r>
            <w:r w:rsidR="001239B3" w:rsidRPr="00D660A8">
              <w:rPr>
                <w:rFonts w:ascii="Exo" w:hAnsi="Exo"/>
                <w:noProof/>
                <w:webHidden/>
              </w:rPr>
            </w:r>
            <w:r w:rsidR="001239B3" w:rsidRPr="00D660A8">
              <w:rPr>
                <w:rFonts w:ascii="Exo" w:hAnsi="Exo"/>
                <w:noProof/>
                <w:webHidden/>
              </w:rPr>
              <w:fldChar w:fldCharType="separate"/>
            </w:r>
            <w:r w:rsidR="001239B3" w:rsidRPr="00D660A8">
              <w:rPr>
                <w:rFonts w:ascii="Exo" w:hAnsi="Exo"/>
                <w:noProof/>
                <w:webHidden/>
              </w:rPr>
              <w:t>8</w:t>
            </w:r>
            <w:r w:rsidR="001239B3" w:rsidRPr="00D660A8">
              <w:rPr>
                <w:rFonts w:ascii="Exo" w:hAnsi="Exo"/>
                <w:noProof/>
                <w:webHidden/>
              </w:rPr>
              <w:fldChar w:fldCharType="end"/>
            </w:r>
          </w:hyperlink>
        </w:p>
        <w:p w14:paraId="69F39152" w14:textId="7E8B06D4" w:rsidR="00D36EEF" w:rsidRPr="00D660A8" w:rsidRDefault="00D36EEF">
          <w:pPr>
            <w:rPr>
              <w:rFonts w:ascii="Exo" w:hAnsi="Exo"/>
            </w:rPr>
          </w:pPr>
          <w:r w:rsidRPr="00D660A8">
            <w:rPr>
              <w:rFonts w:ascii="Exo" w:hAnsi="Exo"/>
            </w:rPr>
            <w:fldChar w:fldCharType="end"/>
          </w:r>
        </w:p>
      </w:sdtContent>
    </w:sdt>
    <w:p w14:paraId="27726F3B" w14:textId="77777777" w:rsidR="00D36EEF" w:rsidRPr="00D660A8" w:rsidRDefault="00D36EEF" w:rsidP="00D36EEF">
      <w:pPr>
        <w:pStyle w:val="Ttulo1"/>
        <w:jc w:val="center"/>
        <w:rPr>
          <w:rFonts w:ascii="Exo" w:hAnsi="Exo"/>
          <w:b/>
          <w:bCs/>
          <w:color w:val="auto"/>
        </w:rPr>
      </w:pPr>
    </w:p>
    <w:p w14:paraId="6D72C0F9" w14:textId="77777777" w:rsidR="00D36EEF" w:rsidRPr="00D660A8" w:rsidRDefault="00D36EEF" w:rsidP="00D36EEF">
      <w:pPr>
        <w:pStyle w:val="Ttulo1"/>
        <w:jc w:val="center"/>
        <w:rPr>
          <w:rFonts w:ascii="Exo" w:hAnsi="Exo"/>
          <w:b/>
          <w:bCs/>
          <w:color w:val="auto"/>
        </w:rPr>
      </w:pPr>
    </w:p>
    <w:p w14:paraId="5A068213" w14:textId="608A9D16" w:rsidR="00D36EEF" w:rsidRPr="00D660A8" w:rsidRDefault="00D36EEF" w:rsidP="00D36EEF">
      <w:pPr>
        <w:pStyle w:val="Ttulo1"/>
        <w:jc w:val="center"/>
        <w:rPr>
          <w:rFonts w:ascii="Exo" w:hAnsi="Exo"/>
          <w:b/>
          <w:bCs/>
          <w:color w:val="auto"/>
        </w:rPr>
      </w:pPr>
    </w:p>
    <w:p w14:paraId="40B93563" w14:textId="1C41E0C6" w:rsidR="004A3585" w:rsidRPr="00D660A8" w:rsidRDefault="004A3585" w:rsidP="004A3585">
      <w:pPr>
        <w:rPr>
          <w:rFonts w:ascii="Exo" w:hAnsi="Exo"/>
        </w:rPr>
      </w:pPr>
    </w:p>
    <w:p w14:paraId="2658BC2F" w14:textId="0058BFEB" w:rsidR="004A3585" w:rsidRPr="00D660A8" w:rsidRDefault="004A3585" w:rsidP="004A3585">
      <w:pPr>
        <w:rPr>
          <w:rFonts w:ascii="Exo" w:hAnsi="Exo"/>
        </w:rPr>
      </w:pPr>
    </w:p>
    <w:p w14:paraId="67C73DBC" w14:textId="24CED46A" w:rsidR="004A3585" w:rsidRPr="00D660A8" w:rsidRDefault="004A3585" w:rsidP="004A3585">
      <w:pPr>
        <w:rPr>
          <w:rFonts w:ascii="Exo" w:hAnsi="Exo"/>
        </w:rPr>
      </w:pPr>
    </w:p>
    <w:p w14:paraId="2DB7B688" w14:textId="4E577AED" w:rsidR="004A3585" w:rsidRPr="00D660A8" w:rsidRDefault="004A3585" w:rsidP="004A3585">
      <w:pPr>
        <w:rPr>
          <w:rFonts w:ascii="Exo" w:hAnsi="Exo"/>
        </w:rPr>
      </w:pPr>
    </w:p>
    <w:p w14:paraId="0D13B0C4" w14:textId="601A9D84" w:rsidR="004A3585" w:rsidRPr="00D660A8" w:rsidRDefault="004A3585" w:rsidP="004A3585">
      <w:pPr>
        <w:rPr>
          <w:rFonts w:ascii="Exo" w:hAnsi="Exo"/>
        </w:rPr>
      </w:pPr>
    </w:p>
    <w:p w14:paraId="7819C2B1" w14:textId="2187FA1F" w:rsidR="004A3585" w:rsidRPr="00D660A8" w:rsidRDefault="004A3585" w:rsidP="004A3585">
      <w:pPr>
        <w:rPr>
          <w:rFonts w:ascii="Exo" w:hAnsi="Exo"/>
        </w:rPr>
      </w:pPr>
    </w:p>
    <w:p w14:paraId="78933407" w14:textId="5934522D" w:rsidR="004A3585" w:rsidRPr="00D660A8" w:rsidRDefault="004A3585" w:rsidP="004A3585">
      <w:pPr>
        <w:rPr>
          <w:rFonts w:ascii="Exo" w:hAnsi="Exo"/>
        </w:rPr>
      </w:pPr>
    </w:p>
    <w:p w14:paraId="47416389" w14:textId="244F1774" w:rsidR="004A3585" w:rsidRPr="00D660A8" w:rsidRDefault="004A3585" w:rsidP="004A3585">
      <w:pPr>
        <w:rPr>
          <w:rFonts w:ascii="Exo" w:hAnsi="Exo"/>
        </w:rPr>
      </w:pPr>
    </w:p>
    <w:p w14:paraId="09437B43" w14:textId="7CDC5CB4" w:rsidR="00D660A8" w:rsidRPr="00D660A8" w:rsidRDefault="00D660A8" w:rsidP="004A3585">
      <w:pPr>
        <w:rPr>
          <w:rFonts w:ascii="Exo" w:hAnsi="Exo"/>
        </w:rPr>
      </w:pPr>
    </w:p>
    <w:p w14:paraId="2CDD5B67" w14:textId="43085B8E" w:rsidR="00D660A8" w:rsidRPr="00D660A8" w:rsidRDefault="00D660A8" w:rsidP="004A3585">
      <w:pPr>
        <w:rPr>
          <w:rFonts w:ascii="Exo" w:hAnsi="Exo"/>
        </w:rPr>
      </w:pPr>
    </w:p>
    <w:p w14:paraId="32AD27F6" w14:textId="37E2C5E2" w:rsidR="00D660A8" w:rsidRPr="00D660A8" w:rsidRDefault="00D660A8" w:rsidP="004A3585">
      <w:pPr>
        <w:rPr>
          <w:rFonts w:ascii="Exo" w:hAnsi="Exo"/>
        </w:rPr>
      </w:pPr>
    </w:p>
    <w:p w14:paraId="11CE4DD0" w14:textId="328BEED1" w:rsidR="00D660A8" w:rsidRPr="00D660A8" w:rsidRDefault="00D660A8" w:rsidP="004A3585">
      <w:pPr>
        <w:rPr>
          <w:rFonts w:ascii="Exo" w:hAnsi="Exo"/>
        </w:rPr>
      </w:pPr>
    </w:p>
    <w:p w14:paraId="3D55A1FD" w14:textId="19344D7D" w:rsidR="00D660A8" w:rsidRPr="00D660A8" w:rsidRDefault="00D660A8" w:rsidP="004A3585">
      <w:pPr>
        <w:rPr>
          <w:rFonts w:ascii="Exo" w:hAnsi="Exo"/>
        </w:rPr>
      </w:pPr>
    </w:p>
    <w:p w14:paraId="068D8171" w14:textId="7DAB7508" w:rsidR="00D660A8" w:rsidRPr="00D660A8" w:rsidRDefault="00D660A8" w:rsidP="004A3585">
      <w:pPr>
        <w:rPr>
          <w:rFonts w:ascii="Exo" w:hAnsi="Exo"/>
        </w:rPr>
      </w:pPr>
    </w:p>
    <w:p w14:paraId="35B5C1D2" w14:textId="18D97054" w:rsidR="00D660A8" w:rsidRPr="00D660A8" w:rsidRDefault="00D660A8" w:rsidP="004A3585">
      <w:pPr>
        <w:rPr>
          <w:rFonts w:ascii="Exo" w:hAnsi="Exo"/>
        </w:rPr>
      </w:pPr>
    </w:p>
    <w:p w14:paraId="68B71497" w14:textId="529DC909" w:rsidR="00D660A8" w:rsidRPr="00D660A8" w:rsidRDefault="00D660A8" w:rsidP="004A3585">
      <w:pPr>
        <w:rPr>
          <w:rFonts w:ascii="Exo" w:hAnsi="Exo"/>
        </w:rPr>
      </w:pPr>
    </w:p>
    <w:p w14:paraId="0A36327E" w14:textId="77777777" w:rsidR="00D660A8" w:rsidRPr="00D660A8" w:rsidRDefault="00D660A8" w:rsidP="004A3585">
      <w:pPr>
        <w:rPr>
          <w:rFonts w:ascii="Exo" w:hAnsi="Exo"/>
        </w:rPr>
      </w:pPr>
    </w:p>
    <w:p w14:paraId="62FEE483" w14:textId="77777777" w:rsidR="004A3585" w:rsidRPr="00D660A8" w:rsidRDefault="004A3585" w:rsidP="004A3585">
      <w:pPr>
        <w:rPr>
          <w:rFonts w:ascii="Exo" w:hAnsi="Exo"/>
        </w:rPr>
      </w:pPr>
    </w:p>
    <w:p w14:paraId="318E65E8" w14:textId="6662092A" w:rsidR="00A80BE7" w:rsidRPr="00D660A8" w:rsidRDefault="00A80BE7" w:rsidP="00D36EEF">
      <w:pPr>
        <w:pStyle w:val="Ttulo1"/>
        <w:jc w:val="center"/>
        <w:rPr>
          <w:rFonts w:ascii="Exo" w:hAnsi="Exo"/>
          <w:b/>
          <w:bCs/>
          <w:color w:val="auto"/>
        </w:rPr>
      </w:pPr>
      <w:bookmarkStart w:id="0" w:name="_Toc181700707"/>
      <w:r w:rsidRPr="00D660A8">
        <w:rPr>
          <w:rFonts w:ascii="Exo" w:hAnsi="Exo"/>
          <w:b/>
          <w:bCs/>
          <w:color w:val="auto"/>
        </w:rPr>
        <w:lastRenderedPageBreak/>
        <w:t>Introdução</w:t>
      </w:r>
      <w:bookmarkEnd w:id="0"/>
    </w:p>
    <w:p w14:paraId="7021F616" w14:textId="051BE384" w:rsidR="00A80BE7" w:rsidRPr="00D660A8" w:rsidRDefault="00A80BE7" w:rsidP="005C3030">
      <w:pPr>
        <w:ind w:left="-1701"/>
        <w:rPr>
          <w:rFonts w:ascii="Exo" w:hAnsi="Exo"/>
        </w:rPr>
      </w:pPr>
    </w:p>
    <w:p w14:paraId="33B87979" w14:textId="608EEB74" w:rsidR="00B13018" w:rsidRPr="00D660A8" w:rsidRDefault="00B13018" w:rsidP="00537021">
      <w:pPr>
        <w:pStyle w:val="SemEspaamento"/>
        <w:spacing w:after="200" w:line="360" w:lineRule="auto"/>
        <w:ind w:firstLine="851"/>
        <w:jc w:val="both"/>
        <w:rPr>
          <w:rFonts w:ascii="Exo" w:hAnsi="Exo"/>
          <w:sz w:val="20"/>
          <w:szCs w:val="20"/>
        </w:rPr>
      </w:pPr>
      <w:r w:rsidRPr="00D660A8">
        <w:rPr>
          <w:rFonts w:ascii="Exo" w:hAnsi="Exo"/>
          <w:sz w:val="20"/>
          <w:szCs w:val="20"/>
        </w:rPr>
        <w:t xml:space="preserve">Em 2016, motivados por alertas de déficits de profissionais de saúde no futuro, a Organização Mundial da Saúde (OMS) lançou uma estratégia chamada </w:t>
      </w:r>
      <w:r w:rsidRPr="00D660A8">
        <w:rPr>
          <w:rFonts w:ascii="Exo" w:hAnsi="Exo"/>
          <w:i/>
          <w:iCs/>
          <w:sz w:val="20"/>
          <w:szCs w:val="20"/>
        </w:rPr>
        <w:t xml:space="preserve">Global </w:t>
      </w:r>
      <w:proofErr w:type="spellStart"/>
      <w:r w:rsidRPr="00D660A8">
        <w:rPr>
          <w:rFonts w:ascii="Exo" w:hAnsi="Exo"/>
          <w:i/>
          <w:iCs/>
          <w:sz w:val="20"/>
          <w:szCs w:val="20"/>
        </w:rPr>
        <w:t>Strategy</w:t>
      </w:r>
      <w:proofErr w:type="spellEnd"/>
      <w:r w:rsidRPr="00D660A8">
        <w:rPr>
          <w:rFonts w:ascii="Exo" w:hAnsi="Exo"/>
          <w:i/>
          <w:iCs/>
          <w:sz w:val="20"/>
          <w:szCs w:val="20"/>
        </w:rPr>
        <w:t xml:space="preserve"> for </w:t>
      </w:r>
      <w:proofErr w:type="spellStart"/>
      <w:r w:rsidRPr="00D660A8">
        <w:rPr>
          <w:rFonts w:ascii="Exo" w:hAnsi="Exo"/>
          <w:i/>
          <w:iCs/>
          <w:sz w:val="20"/>
          <w:szCs w:val="20"/>
        </w:rPr>
        <w:t>Human</w:t>
      </w:r>
      <w:proofErr w:type="spellEnd"/>
      <w:r w:rsidRPr="00D660A8">
        <w:rPr>
          <w:rFonts w:ascii="Exo" w:hAnsi="Exo"/>
          <w:i/>
          <w:iCs/>
          <w:sz w:val="20"/>
          <w:szCs w:val="20"/>
        </w:rPr>
        <w:t xml:space="preserve"> </w:t>
      </w:r>
      <w:proofErr w:type="spellStart"/>
      <w:r w:rsidRPr="00D660A8">
        <w:rPr>
          <w:rFonts w:ascii="Exo" w:hAnsi="Exo"/>
          <w:i/>
          <w:iCs/>
          <w:sz w:val="20"/>
          <w:szCs w:val="20"/>
        </w:rPr>
        <w:t>Resources</w:t>
      </w:r>
      <w:proofErr w:type="spellEnd"/>
      <w:r w:rsidRPr="00D660A8">
        <w:rPr>
          <w:rFonts w:ascii="Exo" w:hAnsi="Exo"/>
          <w:i/>
          <w:iCs/>
          <w:sz w:val="20"/>
          <w:szCs w:val="20"/>
        </w:rPr>
        <w:t xml:space="preserve"> for Health: </w:t>
      </w:r>
      <w:proofErr w:type="spellStart"/>
      <w:r w:rsidRPr="00D660A8">
        <w:rPr>
          <w:rFonts w:ascii="Exo" w:hAnsi="Exo"/>
          <w:i/>
          <w:iCs/>
          <w:sz w:val="20"/>
          <w:szCs w:val="20"/>
        </w:rPr>
        <w:t>Workforce</w:t>
      </w:r>
      <w:proofErr w:type="spellEnd"/>
      <w:r w:rsidRPr="00D660A8">
        <w:rPr>
          <w:rFonts w:ascii="Exo" w:hAnsi="Exo"/>
          <w:i/>
          <w:iCs/>
          <w:sz w:val="20"/>
          <w:szCs w:val="20"/>
        </w:rPr>
        <w:t xml:space="preserve"> 2030</w:t>
      </w:r>
      <w:r w:rsidRPr="00D660A8">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D660A8">
            <w:rPr>
              <w:rFonts w:ascii="Exo" w:hAnsi="Exo"/>
              <w:color w:val="000000"/>
              <w:sz w:val="20"/>
              <w:szCs w:val="20"/>
              <w:vertAlign w:val="superscript"/>
            </w:rPr>
            <w:t>1</w:t>
          </w:r>
        </w:sdtContent>
      </w:sdt>
      <w:r w:rsidRPr="00D660A8">
        <w:rPr>
          <w:rFonts w:ascii="Exo" w:hAnsi="Exo"/>
          <w:sz w:val="20"/>
          <w:szCs w:val="20"/>
        </w:rPr>
        <w:t>.</w:t>
      </w:r>
    </w:p>
    <w:p w14:paraId="0882896E" w14:textId="776EC3C4" w:rsidR="00D36EEF" w:rsidRPr="00D660A8" w:rsidRDefault="00B13018" w:rsidP="00537021">
      <w:pPr>
        <w:pStyle w:val="SemEspaamento"/>
        <w:spacing w:after="200" w:line="360" w:lineRule="auto"/>
        <w:ind w:firstLine="851"/>
        <w:jc w:val="both"/>
        <w:rPr>
          <w:rFonts w:ascii="Exo" w:hAnsi="Exo"/>
          <w:sz w:val="20"/>
          <w:szCs w:val="20"/>
        </w:rPr>
      </w:pPr>
      <w:r w:rsidRPr="00D660A8">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D660A8">
            <w:rPr>
              <w:rFonts w:ascii="Exo" w:hAnsi="Exo"/>
              <w:color w:val="000000"/>
              <w:sz w:val="20"/>
              <w:szCs w:val="20"/>
              <w:vertAlign w:val="superscript"/>
            </w:rPr>
            <w:t>2,3</w:t>
          </w:r>
        </w:sdtContent>
      </w:sdt>
      <w:r w:rsidRPr="00D660A8">
        <w:rPr>
          <w:rFonts w:ascii="Exo" w:hAnsi="Exo"/>
          <w:sz w:val="20"/>
          <w:szCs w:val="20"/>
        </w:rPr>
        <w:t xml:space="preserve">. Diante disso, este relatório faz parte de uma coletânea de indicadores que compõe as dinâmicas da força de trabalho em saúde. Para isso, foram </w:t>
      </w:r>
      <w:r w:rsidR="00D36EEF" w:rsidRPr="00D660A8">
        <w:rPr>
          <w:rFonts w:ascii="Exo" w:hAnsi="Exo"/>
          <w:sz w:val="20"/>
          <w:szCs w:val="20"/>
        </w:rPr>
        <w:t>levantadas</w:t>
      </w:r>
      <w:r w:rsidRPr="00D660A8">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D660A8">
            <w:rPr>
              <w:rFonts w:ascii="Exo" w:hAnsi="Exo"/>
              <w:color w:val="000000"/>
              <w:sz w:val="20"/>
              <w:szCs w:val="20"/>
              <w:vertAlign w:val="superscript"/>
            </w:rPr>
            <w:t>4–6</w:t>
          </w:r>
        </w:sdtContent>
      </w:sdt>
      <w:r w:rsidR="00D36EEF" w:rsidRPr="00D660A8">
        <w:rPr>
          <w:rFonts w:ascii="Exo" w:hAnsi="Exo"/>
          <w:sz w:val="20"/>
          <w:szCs w:val="20"/>
        </w:rPr>
        <w:t xml:space="preserve"> </w:t>
      </w:r>
      <w:commentRangeStart w:id="1"/>
      <w:r w:rsidR="00D36EEF" w:rsidRPr="00D660A8">
        <w:rPr>
          <w:rFonts w:ascii="Exo" w:hAnsi="Exo"/>
          <w:sz w:val="20"/>
          <w:szCs w:val="20"/>
        </w:rPr>
        <w:t xml:space="preserve">que </w:t>
      </w:r>
      <w:r w:rsidR="00D36EEF" w:rsidRPr="00D660A8">
        <w:rPr>
          <w:rFonts w:ascii="Exo" w:hAnsi="Exo"/>
          <w:sz w:val="20"/>
          <w:szCs w:val="20"/>
          <w:highlight w:val="yellow"/>
        </w:rPr>
        <w:t xml:space="preserve">resultou em um compêndio de </w:t>
      </w:r>
      <w:proofErr w:type="spellStart"/>
      <w:r w:rsidR="00D36EEF" w:rsidRPr="00D660A8">
        <w:rPr>
          <w:rFonts w:ascii="Exo" w:hAnsi="Exo"/>
          <w:sz w:val="20"/>
          <w:szCs w:val="20"/>
          <w:highlight w:val="yellow"/>
        </w:rPr>
        <w:t>xx</w:t>
      </w:r>
      <w:proofErr w:type="spellEnd"/>
      <w:r w:rsidR="00D36EEF" w:rsidRPr="00D660A8">
        <w:rPr>
          <w:rFonts w:ascii="Exo" w:hAnsi="Exo"/>
          <w:sz w:val="20"/>
          <w:szCs w:val="20"/>
          <w:highlight w:val="yellow"/>
        </w:rPr>
        <w:t xml:space="preserve"> indicadores das dimensões </w:t>
      </w:r>
      <w:proofErr w:type="spellStart"/>
      <w:r w:rsidR="00D36EEF" w:rsidRPr="00D660A8">
        <w:rPr>
          <w:rFonts w:ascii="Exo" w:hAnsi="Exo"/>
          <w:sz w:val="20"/>
          <w:szCs w:val="20"/>
          <w:highlight w:val="yellow"/>
        </w:rPr>
        <w:t>xxx</w:t>
      </w:r>
      <w:proofErr w:type="spellEnd"/>
      <w:r w:rsidR="00D36EEF" w:rsidRPr="00D660A8">
        <w:rPr>
          <w:rFonts w:ascii="Exo" w:hAnsi="Exo"/>
          <w:sz w:val="20"/>
          <w:szCs w:val="20"/>
          <w:highlight w:val="yellow"/>
        </w:rPr>
        <w:t>. Como exemplo de indicadores temos: a</w:t>
      </w:r>
      <w:del w:id="2" w:author="HENRIQUE RIBEIRO DA SILVEIRA" w:date="2024-11-05T13:46:00Z">
        <w:r w:rsidR="00D36EEF" w:rsidRPr="00D660A8" w:rsidDel="00D7294F">
          <w:rPr>
            <w:rFonts w:ascii="Exo" w:hAnsi="Exo"/>
            <w:sz w:val="20"/>
            <w:szCs w:val="20"/>
            <w:highlight w:val="yellow"/>
          </w:rPr>
          <w:delText>)</w:delText>
        </w:r>
      </w:del>
      <w:ins w:id="3" w:author="HENRIQUE RIBEIRO DA SILVEIRA" w:date="2024-11-05T13:46:00Z">
        <w:r w:rsidR="00D7294F" w:rsidRPr="00D660A8">
          <w:rPr>
            <w:rFonts w:ascii="Exo" w:hAnsi="Exo"/>
            <w:sz w:val="20"/>
            <w:szCs w:val="20"/>
            <w:highlight w:val="yellow"/>
          </w:rPr>
          <w:t xml:space="preserve"> </w:t>
        </w:r>
      </w:ins>
      <w:r w:rsidR="00D7294F" w:rsidRPr="00D660A8">
        <w:rPr>
          <w:rFonts w:ascii="Exo" w:hAnsi="Exo"/>
          <w:sz w:val="20"/>
          <w:szCs w:val="20"/>
          <w:highlight w:val="yellow"/>
        </w:rPr>
        <w:t>rendimento médio</w:t>
      </w:r>
      <w:r w:rsidR="00D36EEF" w:rsidRPr="00D660A8">
        <w:rPr>
          <w:rFonts w:ascii="Exo" w:hAnsi="Exo"/>
          <w:sz w:val="20"/>
          <w:szCs w:val="20"/>
          <w:highlight w:val="yellow"/>
        </w:rPr>
        <w:t>...; b)</w:t>
      </w:r>
      <w:r w:rsidR="00D7294F" w:rsidRPr="00D660A8">
        <w:rPr>
          <w:rFonts w:ascii="Exo" w:hAnsi="Exo"/>
          <w:sz w:val="20"/>
          <w:szCs w:val="20"/>
          <w:highlight w:val="yellow"/>
        </w:rPr>
        <w:t xml:space="preserve"> retenção</w:t>
      </w:r>
      <w:r w:rsidR="00D36EEF" w:rsidRPr="00D660A8">
        <w:rPr>
          <w:rFonts w:ascii="Exo" w:hAnsi="Exo"/>
          <w:sz w:val="20"/>
          <w:szCs w:val="20"/>
          <w:highlight w:val="yellow"/>
        </w:rPr>
        <w:t>...; c</w:t>
      </w:r>
      <w:proofErr w:type="gramStart"/>
      <w:r w:rsidR="00D36EEF" w:rsidRPr="00D660A8">
        <w:rPr>
          <w:rFonts w:ascii="Exo" w:hAnsi="Exo"/>
          <w:sz w:val="20"/>
          <w:szCs w:val="20"/>
          <w:highlight w:val="yellow"/>
        </w:rPr>
        <w:t>);</w:t>
      </w:r>
      <w:ins w:id="4" w:author="HENRIQUE RIBEIRO DA SILVEIRA" w:date="2024-11-05T13:46:00Z">
        <w:r w:rsidR="00D7294F" w:rsidRPr="00D660A8">
          <w:rPr>
            <w:rFonts w:ascii="Exo" w:hAnsi="Exo"/>
            <w:sz w:val="20"/>
            <w:szCs w:val="20"/>
            <w:highlight w:val="yellow"/>
          </w:rPr>
          <w:t>precarização</w:t>
        </w:r>
        <w:proofErr w:type="gramEnd"/>
        <w:r w:rsidR="00D7294F" w:rsidRPr="00D660A8">
          <w:rPr>
            <w:rFonts w:ascii="Exo" w:hAnsi="Exo"/>
            <w:sz w:val="20"/>
            <w:szCs w:val="20"/>
            <w:highlight w:val="yellow"/>
          </w:rPr>
          <w:t xml:space="preserve"> de vínculos</w:t>
        </w:r>
      </w:ins>
      <w:r w:rsidR="00D36EEF" w:rsidRPr="00D660A8">
        <w:rPr>
          <w:rFonts w:ascii="Exo" w:hAnsi="Exo"/>
          <w:sz w:val="20"/>
          <w:szCs w:val="20"/>
          <w:highlight w:val="yellow"/>
        </w:rPr>
        <w:t xml:space="preserve"> dentre outros.</w:t>
      </w:r>
      <w:r w:rsidR="00D36EEF" w:rsidRPr="00D660A8">
        <w:rPr>
          <w:rFonts w:ascii="Exo" w:hAnsi="Exo"/>
          <w:sz w:val="20"/>
          <w:szCs w:val="20"/>
        </w:rPr>
        <w:t xml:space="preserve"> </w:t>
      </w:r>
      <w:commentRangeEnd w:id="1"/>
      <w:r w:rsidR="003F6595" w:rsidRPr="00D660A8">
        <w:rPr>
          <w:rStyle w:val="Refdecomentrio"/>
          <w:rFonts w:ascii="Exo" w:hAnsi="Exo"/>
        </w:rPr>
        <w:commentReference w:id="1"/>
      </w:r>
    </w:p>
    <w:p w14:paraId="00B525C2" w14:textId="36B5B516" w:rsidR="00D36EEF" w:rsidRPr="00D660A8" w:rsidRDefault="00D36EEF" w:rsidP="00537021">
      <w:pPr>
        <w:pStyle w:val="SemEspaamento"/>
        <w:spacing w:after="200" w:line="360" w:lineRule="auto"/>
        <w:ind w:firstLine="851"/>
        <w:jc w:val="both"/>
        <w:rPr>
          <w:rFonts w:ascii="Exo" w:hAnsi="Exo"/>
          <w:sz w:val="20"/>
          <w:szCs w:val="20"/>
        </w:rPr>
      </w:pPr>
      <w:r w:rsidRPr="00D660A8">
        <w:rPr>
          <w:rFonts w:ascii="Exo" w:hAnsi="Exo"/>
          <w:sz w:val="20"/>
          <w:szCs w:val="20"/>
        </w:rPr>
        <w:t>Neste documento descrevemos os processos executados para construção do indicador</w:t>
      </w:r>
      <w:r w:rsidR="00E47210" w:rsidRPr="00D660A8">
        <w:rPr>
          <w:rFonts w:ascii="Exo" w:hAnsi="Exo"/>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5"/>
      <w:r w:rsidR="00E47210" w:rsidRPr="00D660A8">
        <w:rPr>
          <w:rFonts w:ascii="Exo" w:hAnsi="Exo"/>
          <w:sz w:val="20"/>
          <w:szCs w:val="20"/>
        </w:rPr>
        <w:t xml:space="preserve">saúde </w:t>
      </w:r>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r w:rsidR="00E47210" w:rsidRPr="00D660A8">
            <w:rPr>
              <w:rFonts w:ascii="Exo" w:hAnsi="Exo"/>
              <w:color w:val="000000"/>
              <w:sz w:val="20"/>
              <w:szCs w:val="20"/>
              <w:vertAlign w:val="superscript"/>
            </w:rPr>
            <w:t>7</w:t>
          </w:r>
        </w:sdtContent>
      </w:sdt>
      <w:r w:rsidRPr="00D660A8">
        <w:rPr>
          <w:rFonts w:ascii="Exo" w:hAnsi="Exo"/>
          <w:sz w:val="20"/>
          <w:szCs w:val="20"/>
        </w:rPr>
        <w:t xml:space="preserve">. </w:t>
      </w:r>
      <w:commentRangeEnd w:id="5"/>
      <w:r w:rsidR="00E47210" w:rsidRPr="00D660A8">
        <w:rPr>
          <w:rStyle w:val="Refdecomentrio"/>
          <w:rFonts w:ascii="Exo" w:hAnsi="Exo"/>
        </w:rPr>
        <w:commentReference w:id="5"/>
      </w:r>
    </w:p>
    <w:p w14:paraId="014A8130" w14:textId="6BF3420B" w:rsidR="00D36EEF" w:rsidRPr="00D660A8" w:rsidRDefault="00E47210" w:rsidP="00537021">
      <w:pPr>
        <w:pStyle w:val="SemEspaamento"/>
        <w:spacing w:after="200" w:line="360" w:lineRule="auto"/>
        <w:ind w:firstLine="851"/>
        <w:jc w:val="both"/>
        <w:rPr>
          <w:rFonts w:ascii="Exo" w:hAnsi="Exo"/>
          <w:sz w:val="20"/>
          <w:szCs w:val="20"/>
        </w:rPr>
      </w:pPr>
      <w:r w:rsidRPr="00D660A8">
        <w:rPr>
          <w:rFonts w:ascii="Exo" w:hAnsi="Exo"/>
          <w:sz w:val="20"/>
          <w:szCs w:val="20"/>
        </w:rPr>
        <w:t xml:space="preserve">Este documento está estruturado em x seções além desta introdução. A seguir vamos mostrar a ficha do indicador, bem como </w:t>
      </w:r>
      <w:r w:rsidR="004A3585" w:rsidRPr="00D660A8">
        <w:rPr>
          <w:rFonts w:ascii="Exo" w:hAnsi="Exo"/>
          <w:sz w:val="20"/>
          <w:szCs w:val="20"/>
        </w:rPr>
        <w:t>alguns artefatos associados</w:t>
      </w:r>
      <w:r w:rsidRPr="00D660A8">
        <w:rPr>
          <w:rFonts w:ascii="Exo" w:hAnsi="Exo"/>
          <w:sz w:val="20"/>
          <w:szCs w:val="20"/>
        </w:rPr>
        <w:t xml:space="preserve"> a ela, que são: </w:t>
      </w:r>
      <w:r w:rsidR="004A3585" w:rsidRPr="00D660A8">
        <w:rPr>
          <w:rFonts w:ascii="Exo" w:hAnsi="Exo"/>
          <w:sz w:val="20"/>
          <w:szCs w:val="20"/>
        </w:rPr>
        <w:t xml:space="preserve">a) </w:t>
      </w:r>
      <w:r w:rsidRPr="00D660A8">
        <w:rPr>
          <w:rFonts w:ascii="Exo" w:hAnsi="Exo"/>
          <w:sz w:val="20"/>
          <w:szCs w:val="20"/>
        </w:rPr>
        <w:t xml:space="preserve">consulta SQL usada para calcular o indicador; </w:t>
      </w:r>
      <w:r w:rsidR="004A3585" w:rsidRPr="00D660A8">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58DCE68A" w:rsidR="003F6595" w:rsidRDefault="003F6595" w:rsidP="004A3585">
      <w:pPr>
        <w:jc w:val="both"/>
        <w:rPr>
          <w:rFonts w:ascii="Exo" w:hAnsi="Exo"/>
        </w:rPr>
      </w:pPr>
    </w:p>
    <w:p w14:paraId="2D852449" w14:textId="711C0830" w:rsidR="00D660A8" w:rsidRDefault="00D660A8" w:rsidP="004A3585">
      <w:pPr>
        <w:jc w:val="both"/>
        <w:rPr>
          <w:rFonts w:ascii="Exo" w:hAnsi="Exo"/>
        </w:rPr>
      </w:pPr>
    </w:p>
    <w:p w14:paraId="5B731D76" w14:textId="6261A9ED" w:rsidR="00D660A8" w:rsidRDefault="00D660A8" w:rsidP="004A3585">
      <w:pPr>
        <w:jc w:val="both"/>
        <w:rPr>
          <w:rFonts w:ascii="Exo" w:hAnsi="Exo"/>
        </w:rPr>
      </w:pPr>
    </w:p>
    <w:p w14:paraId="45B5661A" w14:textId="77777777" w:rsidR="00D660A8" w:rsidRPr="00D660A8" w:rsidRDefault="00D660A8" w:rsidP="004A3585">
      <w:pPr>
        <w:jc w:val="both"/>
        <w:rPr>
          <w:rFonts w:ascii="Exo" w:hAnsi="Exo"/>
        </w:rPr>
      </w:pPr>
    </w:p>
    <w:p w14:paraId="030E8C39" w14:textId="593BF357" w:rsidR="00A80BE7" w:rsidRPr="00D660A8" w:rsidRDefault="00070E8E" w:rsidP="004A3585">
      <w:pPr>
        <w:pStyle w:val="Ttulo1"/>
        <w:jc w:val="center"/>
        <w:rPr>
          <w:rFonts w:ascii="Exo" w:hAnsi="Exo"/>
          <w:b/>
          <w:bCs/>
          <w:color w:val="auto"/>
        </w:rPr>
      </w:pPr>
      <w:bookmarkStart w:id="6" w:name="_Toc181700708"/>
      <w:r w:rsidRPr="00D660A8">
        <w:rPr>
          <w:rFonts w:ascii="Exo" w:hAnsi="Exo"/>
          <w:b/>
          <w:bCs/>
          <w:color w:val="auto"/>
        </w:rPr>
        <w:lastRenderedPageBreak/>
        <w:t>Ficha de in</w:t>
      </w:r>
      <w:r w:rsidR="004A3585" w:rsidRPr="00D660A8">
        <w:rPr>
          <w:rFonts w:ascii="Exo" w:hAnsi="Exo"/>
          <w:b/>
          <w:bCs/>
          <w:color w:val="auto"/>
        </w:rPr>
        <w:t>dicador</w:t>
      </w:r>
      <w:bookmarkEnd w:id="6"/>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1229AD" w:rsidRPr="00D660A8" w14:paraId="42249624"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D660A8" w:rsidRDefault="001229AD" w:rsidP="00243654">
            <w:pPr>
              <w:pStyle w:val="QuadrosFiguras1"/>
              <w:spacing w:before="60" w:line="276" w:lineRule="auto"/>
              <w:jc w:val="left"/>
              <w:rPr>
                <w:rFonts w:ascii="Exo" w:hAnsi="Exo"/>
                <w:sz w:val="22"/>
                <w:szCs w:val="24"/>
              </w:rPr>
            </w:pPr>
            <w:bookmarkStart w:id="7" w:name="_Hlk179444851"/>
            <w:r w:rsidRPr="00D660A8">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598443A9" w14:textId="77777777" w:rsidR="001229AD" w:rsidRPr="00D660A8" w:rsidRDefault="001229AD" w:rsidP="00243654">
            <w:pPr>
              <w:rPr>
                <w:rFonts w:ascii="Exo" w:hAnsi="Exo"/>
                <w:b/>
                <w:bCs/>
                <w:szCs w:val="24"/>
              </w:rPr>
            </w:pPr>
            <w:r w:rsidRPr="00D660A8">
              <w:rPr>
                <w:rFonts w:ascii="Exo" w:hAnsi="Exo"/>
                <w:b/>
                <w:bCs/>
                <w:szCs w:val="24"/>
              </w:rPr>
              <w:t>Razão de leitos por população</w:t>
            </w:r>
          </w:p>
        </w:tc>
      </w:tr>
      <w:tr w:rsidR="001229AD" w:rsidRPr="00D660A8" w14:paraId="09E5913D"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D660A8" w:rsidRDefault="001229AD" w:rsidP="00243654">
            <w:pPr>
              <w:rPr>
                <w:rFonts w:ascii="Exo" w:hAnsi="Exo"/>
                <w:b/>
                <w:bCs/>
                <w:color w:val="FFFFFF" w:themeColor="background1"/>
                <w:szCs w:val="24"/>
              </w:rPr>
            </w:pPr>
            <w:r w:rsidRPr="00D660A8">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D660A8" w:rsidRDefault="001229AD" w:rsidP="00243654">
            <w:pPr>
              <w:pStyle w:val="QuadrosFiguras1"/>
              <w:spacing w:before="60" w:after="60" w:line="240" w:lineRule="auto"/>
              <w:jc w:val="left"/>
              <w:rPr>
                <w:rFonts w:ascii="Exo" w:hAnsi="Exo"/>
                <w:color w:val="auto"/>
              </w:rPr>
            </w:pPr>
            <w:r w:rsidRPr="00D660A8">
              <w:rPr>
                <w:rFonts w:ascii="Exo" w:hAnsi="Exo"/>
                <w:color w:val="auto"/>
              </w:rPr>
              <w:t>Infraestrutura</w:t>
            </w:r>
          </w:p>
        </w:tc>
      </w:tr>
      <w:tr w:rsidR="001229AD" w:rsidRPr="00D660A8" w14:paraId="3BD2334E"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1E86FE30" w14:textId="77777777" w:rsidR="001229AD" w:rsidRPr="00D660A8" w:rsidRDefault="001229AD" w:rsidP="00243654">
            <w:pPr>
              <w:jc w:val="both"/>
              <w:rPr>
                <w:rFonts w:ascii="Exo" w:hAnsi="Exo"/>
                <w:sz w:val="20"/>
              </w:rPr>
            </w:pPr>
            <w:r w:rsidRPr="00D660A8">
              <w:rPr>
                <w:rFonts w:ascii="Exo" w:hAnsi="Exo"/>
                <w:sz w:val="20"/>
              </w:rPr>
              <w:t>Total de leitos que pertencem e que não pertencem ao SUS nos municípios.</w:t>
            </w:r>
          </w:p>
        </w:tc>
      </w:tr>
      <w:tr w:rsidR="001229AD" w:rsidRPr="00D660A8" w14:paraId="2ECBB711"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4CEB545B"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Times New Roman" w:hAnsi="Times New Roman" w:cs="Times New Roman"/>
                <w:color w:val="auto"/>
              </w:rPr>
              <w:t>●</w:t>
            </w:r>
            <w:r w:rsidRPr="00D660A8">
              <w:rPr>
                <w:rFonts w:ascii="Exo" w:hAnsi="Exo" w:cs="Courier New"/>
                <w:color w:val="auto"/>
              </w:rPr>
              <w:t xml:space="preserve"> </w:t>
            </w:r>
            <w:r w:rsidRPr="00D660A8">
              <w:rPr>
                <w:rFonts w:ascii="Exo" w:hAnsi="Exo"/>
                <w:color w:val="auto"/>
              </w:rPr>
              <w:t>Cadastro Nacional de Estabelecimentos de Sa</w:t>
            </w:r>
            <w:r w:rsidRPr="00D660A8">
              <w:rPr>
                <w:rFonts w:ascii="Exo" w:hAnsi="Exo" w:cs="Montserrat"/>
                <w:color w:val="auto"/>
              </w:rPr>
              <w:t>ú</w:t>
            </w:r>
            <w:r w:rsidRPr="00D660A8">
              <w:rPr>
                <w:rFonts w:ascii="Exo" w:hAnsi="Exo"/>
                <w:color w:val="auto"/>
              </w:rPr>
              <w:t>de - Leitos (CNES-LT).</w:t>
            </w:r>
          </w:p>
          <w:p w14:paraId="7B0FF8E1" w14:textId="77777777" w:rsidR="001229AD" w:rsidRPr="00D660A8" w:rsidRDefault="001229AD" w:rsidP="00243654">
            <w:pPr>
              <w:pStyle w:val="QuadrosFiguras1"/>
              <w:spacing w:before="60" w:after="60" w:line="240" w:lineRule="auto"/>
              <w:jc w:val="left"/>
              <w:rPr>
                <w:rFonts w:ascii="Exo" w:hAnsi="Exo"/>
                <w:color w:val="auto"/>
              </w:rPr>
            </w:pPr>
            <w:r w:rsidRPr="00D660A8">
              <w:rPr>
                <w:rFonts w:ascii="Exo" w:hAnsi="Exo"/>
                <w:color w:val="auto"/>
              </w:rPr>
              <w:t xml:space="preserve">Instituição: Ministério da Saúde, disponibilizado via </w:t>
            </w:r>
            <w:proofErr w:type="spellStart"/>
            <w:r w:rsidRPr="00D660A8">
              <w:rPr>
                <w:rFonts w:ascii="Exo" w:hAnsi="Exo"/>
                <w:color w:val="auto"/>
              </w:rPr>
              <w:t>Datasus</w:t>
            </w:r>
            <w:proofErr w:type="spellEnd"/>
            <w:r w:rsidRPr="00D660A8">
              <w:rPr>
                <w:rFonts w:ascii="Exo" w:hAnsi="Exo"/>
                <w:color w:val="auto"/>
              </w:rPr>
              <w:t>.</w:t>
            </w:r>
          </w:p>
        </w:tc>
      </w:tr>
      <w:tr w:rsidR="001229AD" w:rsidRPr="00D660A8" w14:paraId="518DF9E1"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2E04A44" w14:textId="77777777" w:rsidR="001229AD" w:rsidRPr="00D660A8" w:rsidRDefault="001229AD" w:rsidP="00243654">
            <w:pPr>
              <w:jc w:val="both"/>
              <w:rPr>
                <w:rFonts w:ascii="Exo" w:hAnsi="Exo"/>
                <w:sz w:val="20"/>
              </w:rPr>
            </w:pPr>
            <w:r w:rsidRPr="00D660A8">
              <w:rPr>
                <w:rFonts w:ascii="Exo" w:hAnsi="Exo"/>
                <w:sz w:val="20"/>
              </w:rPr>
              <w:t xml:space="preserve">É somada a quantidade de leitos do Sistema Único de Saúde (SUS) utilizando a variável QT_SUS (CNES-LT). A quantidade de leitos que não pertencem ao SUS foi somada utilizando a variável QT_NSUS (CNES-LT). Dessa forma, as seguintes variáveis são geradas: </w:t>
            </w:r>
            <w:proofErr w:type="spellStart"/>
            <w:r w:rsidRPr="00D660A8">
              <w:rPr>
                <w:rFonts w:ascii="Exo" w:hAnsi="Exo"/>
                <w:sz w:val="20"/>
              </w:rPr>
              <w:t>quantidade_sus</w:t>
            </w:r>
            <w:proofErr w:type="spellEnd"/>
            <w:r w:rsidRPr="00D660A8">
              <w:rPr>
                <w:rFonts w:ascii="Exo" w:hAnsi="Exo"/>
                <w:sz w:val="20"/>
              </w:rPr>
              <w:t xml:space="preserve"> e </w:t>
            </w:r>
            <w:proofErr w:type="spellStart"/>
            <w:r w:rsidRPr="00D660A8">
              <w:rPr>
                <w:rFonts w:ascii="Exo" w:hAnsi="Exo"/>
                <w:sz w:val="20"/>
              </w:rPr>
              <w:t>quantidade_nao_sus</w:t>
            </w:r>
            <w:proofErr w:type="spellEnd"/>
            <w:r w:rsidRPr="00D660A8">
              <w:rPr>
                <w:rFonts w:ascii="Exo" w:hAnsi="Exo"/>
                <w:sz w:val="20"/>
              </w:rPr>
              <w:t>.</w:t>
            </w:r>
          </w:p>
        </w:tc>
      </w:tr>
      <w:tr w:rsidR="001229AD" w:rsidRPr="00D660A8" w14:paraId="4A1418DC"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590858D" w14:textId="77777777" w:rsidR="001229AD" w:rsidRPr="00D660A8" w:rsidRDefault="001229AD" w:rsidP="00243654">
            <w:pPr>
              <w:ind w:right="-252"/>
              <w:rPr>
                <w:rFonts w:ascii="Exo" w:eastAsia="Cambria Math" w:hAnsi="Exo" w:cs="Cambria Math"/>
                <w:sz w:val="16"/>
                <w:szCs w:val="16"/>
              </w:rPr>
            </w:pPr>
            <m:oMathPara>
              <m:oMath>
                <m:r>
                  <w:rPr>
                    <w:rFonts w:ascii="Cambria Math" w:eastAsia="Cambria Math" w:hAnsi="Cambria Math" w:cs="Cambria Math"/>
                    <w:sz w:val="16"/>
                    <w:szCs w:val="16"/>
                  </w:rPr>
                  <m:t>quantidade</m:t>
                </m:r>
                <m:r>
                  <m:rPr>
                    <m:sty m:val="p"/>
                  </m:rPr>
                  <w:rPr>
                    <w:rFonts w:ascii="Cambria Math" w:eastAsia="Cambria Math" w:hAnsi="Cambria Math" w:cs="Cambria Math"/>
                    <w:sz w:val="16"/>
                    <w:szCs w:val="16"/>
                  </w:rPr>
                  <m:t xml:space="preserve"> </m:t>
                </m:r>
                <m:r>
                  <w:rPr>
                    <w:rFonts w:ascii="Cambria Math" w:eastAsia="Cambria Math" w:hAnsi="Cambria Math" w:cs="Cambria Math"/>
                    <w:sz w:val="16"/>
                    <w:szCs w:val="16"/>
                  </w:rPr>
                  <m:t>de</m:t>
                </m:r>
                <m:r>
                  <m:rPr>
                    <m:sty m:val="p"/>
                  </m:rPr>
                  <w:rPr>
                    <w:rFonts w:ascii="Cambria Math" w:eastAsia="Cambria Math" w:hAnsi="Cambria Math" w:cs="Cambria Math"/>
                    <w:sz w:val="16"/>
                    <w:szCs w:val="16"/>
                  </w:rPr>
                  <m:t xml:space="preserve"> </m:t>
                </m:r>
                <m:r>
                  <w:rPr>
                    <w:rFonts w:ascii="Cambria Math" w:eastAsia="Cambria Math" w:hAnsi="Cambria Math" w:cs="Cambria Math"/>
                    <w:sz w:val="16"/>
                    <w:szCs w:val="16"/>
                  </w:rPr>
                  <m:t>leitos</m:t>
                </m:r>
                <m:r>
                  <m:rPr>
                    <m:sty m:val="p"/>
                  </m:rPr>
                  <w:rPr>
                    <w:rFonts w:ascii="Cambria Math" w:eastAsia="Cambria Math" w:hAnsi="Cambria Math" w:cs="Cambria Math"/>
                    <w:sz w:val="16"/>
                    <w:szCs w:val="16"/>
                  </w:rPr>
                  <m:t xml:space="preserve"> </m:t>
                </m:r>
                <m:r>
                  <w:rPr>
                    <w:rFonts w:ascii="Cambria Math" w:eastAsia="Cambria Math" w:hAnsi="Cambria Math" w:cs="Cambria Math"/>
                    <w:sz w:val="16"/>
                    <w:szCs w:val="16"/>
                  </w:rPr>
                  <m:t>SUS</m:t>
                </m:r>
                <m:r>
                  <m:rPr>
                    <m:sty m:val="p"/>
                  </m:rPr>
                  <w:rPr>
                    <w:rFonts w:ascii="Cambria Math" w:eastAsia="Cambria Math" w:hAnsi="Cambria Math" w:cs="Cambria Math"/>
                    <w:sz w:val="16"/>
                    <w:szCs w:val="16"/>
                  </w:rPr>
                  <m:t xml:space="preserve"> = </m:t>
                </m:r>
                <m:nary>
                  <m:naryPr>
                    <m:chr m:val="∑"/>
                    <m:ctrlPr>
                      <w:rPr>
                        <w:rFonts w:ascii="Cambria Math" w:eastAsia="Cambria Math" w:hAnsi="Cambria Math" w:cs="Cambria Math"/>
                        <w:sz w:val="16"/>
                        <w:szCs w:val="16"/>
                      </w:rPr>
                    </m:ctrlPr>
                  </m:naryPr>
                  <m:sub>
                    <m:r>
                      <w:rPr>
                        <w:rFonts w:ascii="Cambria Math" w:eastAsia="Cambria Math" w:hAnsi="Cambria Math" w:cs="Cambria Math"/>
                        <w:sz w:val="16"/>
                        <w:szCs w:val="16"/>
                      </w:rPr>
                      <m:t>i</m:t>
                    </m:r>
                    <m:r>
                      <m:rPr>
                        <m:sty m:val="p"/>
                      </m:rPr>
                      <w:rPr>
                        <w:rFonts w:ascii="Cambria Math" w:eastAsia="Cambria Math" w:hAnsi="Cambria Math" w:cs="Cambria Math"/>
                        <w:sz w:val="16"/>
                        <w:szCs w:val="16"/>
                      </w:rPr>
                      <m:t>=1</m:t>
                    </m:r>
                  </m:sub>
                  <m:sup>
                    <m:r>
                      <w:rPr>
                        <w:rFonts w:ascii="Cambria Math" w:eastAsia="Cambria Math" w:hAnsi="Cambria Math" w:cs="Cambria Math"/>
                        <w:sz w:val="16"/>
                        <w:szCs w:val="16"/>
                      </w:rPr>
                      <m:t>N</m:t>
                    </m:r>
                  </m:sup>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QT</m:t>
                        </m:r>
                        <m:r>
                          <m:rPr>
                            <m:sty m:val="p"/>
                          </m:rPr>
                          <w:rPr>
                            <w:rFonts w:ascii="Cambria Math" w:eastAsia="Cambria Math" w:hAnsi="Cambria Math" w:cs="Cambria Math"/>
                            <w:sz w:val="16"/>
                            <w:szCs w:val="16"/>
                          </w:rPr>
                          <m:t>_</m:t>
                        </m:r>
                        <m:r>
                          <w:rPr>
                            <w:rFonts w:ascii="Cambria Math" w:eastAsia="Cambria Math" w:hAnsi="Cambria Math" w:cs="Cambria Math"/>
                            <w:sz w:val="16"/>
                            <w:szCs w:val="16"/>
                          </w:rPr>
                          <m:t>SUS</m:t>
                        </m:r>
                      </m:e>
                      <m:sub>
                        <m:r>
                          <w:rPr>
                            <w:rFonts w:ascii="Cambria Math" w:eastAsia="Cambria Math" w:hAnsi="Cambria Math" w:cs="Cambria Math"/>
                            <w:sz w:val="16"/>
                            <w:szCs w:val="16"/>
                          </w:rPr>
                          <m:t>i</m:t>
                        </m:r>
                      </m:sub>
                    </m:sSub>
                  </m:e>
                </m:nary>
              </m:oMath>
            </m:oMathPara>
          </w:p>
          <w:p w14:paraId="14603669" w14:textId="77777777" w:rsidR="001229AD" w:rsidRPr="00D660A8" w:rsidRDefault="001229AD" w:rsidP="00243654">
            <w:pPr>
              <w:ind w:right="-252"/>
              <w:rPr>
                <w:rFonts w:ascii="Exo" w:eastAsiaTheme="minorEastAsia" w:hAnsi="Exo"/>
                <w:sz w:val="16"/>
                <w:szCs w:val="16"/>
              </w:rPr>
            </w:pPr>
            <m:oMathPara>
              <m:oMath>
                <m:r>
                  <w:rPr>
                    <w:rFonts w:ascii="Cambria Math" w:eastAsia="Cambria Math" w:hAnsi="Cambria Math" w:cs="Cambria Math"/>
                    <w:sz w:val="16"/>
                    <w:szCs w:val="16"/>
                  </w:rPr>
                  <m:t xml:space="preserve">quantidade de leitos não SUS = </m:t>
                </m:r>
                <m:nary>
                  <m:naryPr>
                    <m:chr m:val="∑"/>
                    <m:ctrlPr>
                      <w:rPr>
                        <w:rFonts w:ascii="Cambria Math" w:eastAsia="Cambria Math" w:hAnsi="Cambria Math" w:cs="Cambria Math"/>
                        <w:i/>
                        <w:iCs/>
                        <w:sz w:val="16"/>
                        <w:szCs w:val="16"/>
                      </w:rPr>
                    </m:ctrlPr>
                  </m:naryPr>
                  <m:sub>
                    <m:r>
                      <w:rPr>
                        <w:rFonts w:ascii="Cambria Math" w:eastAsia="Cambria Math" w:hAnsi="Cambria Math" w:cs="Cambria Math"/>
                        <w:sz w:val="16"/>
                        <w:szCs w:val="16"/>
                      </w:rPr>
                      <m:t>i=1</m:t>
                    </m:r>
                  </m:sub>
                  <m:sup>
                    <m:r>
                      <w:rPr>
                        <w:rFonts w:ascii="Cambria Math" w:eastAsia="Cambria Math" w:hAnsi="Cambria Math" w:cs="Cambria Math"/>
                        <w:sz w:val="16"/>
                        <w:szCs w:val="16"/>
                      </w:rPr>
                      <m:t>N</m:t>
                    </m:r>
                  </m:sup>
                  <m:e>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QT_SUS</m:t>
                        </m:r>
                      </m:e>
                      <m:sub>
                        <m:r>
                          <w:rPr>
                            <w:rFonts w:ascii="Cambria Math" w:eastAsia="Cambria Math" w:hAnsi="Cambria Math" w:cs="Cambria Math"/>
                            <w:sz w:val="16"/>
                            <w:szCs w:val="16"/>
                          </w:rPr>
                          <m:t>i</m:t>
                        </m:r>
                      </m:sub>
                    </m:sSub>
                  </m:e>
                </m:nary>
              </m:oMath>
            </m:oMathPara>
          </w:p>
        </w:tc>
      </w:tr>
      <w:tr w:rsidR="001229AD" w:rsidRPr="00D660A8" w14:paraId="0FF9B620"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F84AD51"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Brasil, Região, Unidade da Federação, Macrorregiões de Saúde, Regiões de Saúde e Municípios.</w:t>
            </w:r>
          </w:p>
        </w:tc>
      </w:tr>
      <w:tr w:rsidR="001229AD" w:rsidRPr="00D660A8" w14:paraId="7EAC6C30"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Não se aplica</w:t>
            </w:r>
          </w:p>
        </w:tc>
      </w:tr>
      <w:tr w:rsidR="001229AD" w:rsidRPr="00D660A8" w14:paraId="783023BD"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D660A8" w:rsidRDefault="001229AD" w:rsidP="00243654">
            <w:pPr>
              <w:pStyle w:val="QuadrosFiguras1"/>
              <w:spacing w:before="60" w:after="60" w:line="240" w:lineRule="auto"/>
              <w:jc w:val="left"/>
              <w:rPr>
                <w:rFonts w:ascii="Exo" w:hAnsi="Exo"/>
                <w:color w:val="auto"/>
              </w:rPr>
            </w:pPr>
            <w:r w:rsidRPr="00D660A8">
              <w:rPr>
                <w:rFonts w:ascii="Exo" w:hAnsi="Exo"/>
                <w:color w:val="auto"/>
              </w:rPr>
              <w:t>Anual</w:t>
            </w:r>
          </w:p>
        </w:tc>
      </w:tr>
      <w:tr w:rsidR="001229AD" w:rsidRPr="00D660A8" w14:paraId="1C641A0E"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174E439"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Competência de janeiro de cada ano de 2006 ao último ano com dados disponíveis.</w:t>
            </w:r>
          </w:p>
        </w:tc>
      </w:tr>
      <w:tr w:rsidR="001229AD" w:rsidRPr="00D660A8" w14:paraId="203EBFB2"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38C5F54C"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 xml:space="preserve">Organização Pan-Americana da Saúde. (2018). Indicadores de saúde: Elementos conceituais e práticos. Washington, D.C.: </w:t>
            </w:r>
            <w:proofErr w:type="gramStart"/>
            <w:r w:rsidRPr="00D660A8">
              <w:rPr>
                <w:rFonts w:ascii="Exo" w:hAnsi="Exo"/>
                <w:color w:val="auto"/>
              </w:rPr>
              <w:t>OPAS..</w:t>
            </w:r>
            <w:proofErr w:type="gramEnd"/>
            <w:r w:rsidRPr="00D660A8">
              <w:rPr>
                <w:rFonts w:ascii="Exo" w:hAnsi="Exo"/>
                <w:color w:val="auto"/>
              </w:rPr>
              <w:t xml:space="preserve"> </w:t>
            </w:r>
            <w:proofErr w:type="spellStart"/>
            <w:r w:rsidRPr="00D660A8">
              <w:rPr>
                <w:rFonts w:ascii="Exo" w:hAnsi="Exo"/>
                <w:color w:val="auto"/>
              </w:rPr>
              <w:t>doi</w:t>
            </w:r>
            <w:proofErr w:type="spellEnd"/>
            <w:r w:rsidRPr="00D660A8">
              <w:rPr>
                <w:rFonts w:ascii="Exo" w:hAnsi="Exo"/>
                <w:color w:val="auto"/>
              </w:rPr>
              <w:t>: https://iris.paho.org/handle/10665.2/49057</w:t>
            </w:r>
          </w:p>
          <w:p w14:paraId="1D6033D0" w14:textId="77777777" w:rsidR="001229AD" w:rsidRPr="00D660A8" w:rsidRDefault="001229AD" w:rsidP="00243654">
            <w:pPr>
              <w:pStyle w:val="QuadrosFiguras1"/>
              <w:spacing w:before="60" w:after="60" w:line="240" w:lineRule="auto"/>
              <w:rPr>
                <w:rFonts w:ascii="Exo" w:hAnsi="Exo"/>
                <w:color w:val="auto"/>
              </w:rPr>
            </w:pPr>
          </w:p>
          <w:p w14:paraId="0EB065D1"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Organização Pan-Americana da Saúde. (2008). Indicadores básicos para a saúde no Brasil: conceitos e aplicações. Organização Pan-Americana da Saúde. – 2. ed. – Brasília. Disponível: &lt;http://tabnet.datasus.gov.br/tabdata/livroidb/2ed/indicadores.pdf&gt;</w:t>
            </w:r>
          </w:p>
        </w:tc>
      </w:tr>
      <w:tr w:rsidR="001229AD" w:rsidRPr="00D660A8" w14:paraId="39C31CC1"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D660A8" w:rsidRDefault="001229AD" w:rsidP="00243654">
            <w:pPr>
              <w:pStyle w:val="QuadrosFiguras1"/>
              <w:spacing w:before="60" w:line="276" w:lineRule="auto"/>
              <w:jc w:val="left"/>
              <w:rPr>
                <w:rFonts w:ascii="Exo" w:hAnsi="Exo"/>
                <w:b/>
                <w:bCs/>
                <w:color w:val="FFFFFF" w:themeColor="background1"/>
                <w:sz w:val="22"/>
                <w:szCs w:val="24"/>
              </w:rPr>
            </w:pPr>
            <w:r w:rsidRPr="00D660A8">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7B0192F" w14:textId="77777777" w:rsidR="001229AD" w:rsidRPr="00D660A8" w:rsidRDefault="001229AD" w:rsidP="00243654">
            <w:pPr>
              <w:jc w:val="both"/>
              <w:rPr>
                <w:rFonts w:ascii="Exo" w:hAnsi="Exo"/>
                <w:sz w:val="20"/>
              </w:rPr>
            </w:pPr>
            <w:r w:rsidRPr="00D660A8">
              <w:rPr>
                <w:rFonts w:ascii="Exo" w:hAnsi="Exo"/>
                <w:sz w:val="20"/>
              </w:rPr>
              <w:t>Este indicador quantifica um aspecto positivo para a saúde, pois se refere à maior cobertura de serviços de saúde. Nesse sentido, quanto maior o valor obtido de leitos SUS e não SUS, melhor será o resultado.</w:t>
            </w:r>
          </w:p>
        </w:tc>
      </w:tr>
      <w:tr w:rsidR="001229AD" w:rsidRPr="00D660A8" w14:paraId="3BB69B75"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D660A8" w:rsidRDefault="001229AD" w:rsidP="00243654">
            <w:pPr>
              <w:pStyle w:val="QuadrosFiguras1"/>
              <w:spacing w:before="60" w:line="276" w:lineRule="auto"/>
              <w:jc w:val="left"/>
              <w:rPr>
                <w:rFonts w:ascii="Exo" w:hAnsi="Exo"/>
                <w:b/>
                <w:bCs/>
                <w:color w:val="FFFFFF" w:themeColor="background1"/>
                <w:sz w:val="22"/>
                <w:szCs w:val="24"/>
              </w:rPr>
            </w:pPr>
            <w:r w:rsidRPr="00D660A8">
              <w:rPr>
                <w:rFonts w:ascii="Exo" w:hAnsi="Exo"/>
                <w:b/>
                <w:bCs/>
                <w:color w:val="FFFFFF" w:themeColor="background1"/>
                <w:sz w:val="22"/>
                <w:szCs w:val="24"/>
              </w:rPr>
              <w:t>Observações</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7E8DEC1" w14:textId="77777777" w:rsidR="001229AD" w:rsidRPr="00D660A8" w:rsidRDefault="001229AD" w:rsidP="00243654">
            <w:pPr>
              <w:jc w:val="both"/>
              <w:rPr>
                <w:rFonts w:ascii="Exo" w:hAnsi="Exo"/>
                <w:sz w:val="20"/>
              </w:rPr>
            </w:pPr>
            <w:r w:rsidRPr="00D660A8">
              <w:rPr>
                <w:rFonts w:ascii="Exo" w:hAnsi="Exo"/>
                <w:sz w:val="20"/>
              </w:rPr>
              <w:t xml:space="preserve">As análises realizadas são limitadas aos dados disponíveis na base do CNES-LT, disponibilizado pelo Ministério da Saúde, disponibilizado via </w:t>
            </w:r>
            <w:proofErr w:type="spellStart"/>
            <w:r w:rsidRPr="00D660A8">
              <w:rPr>
                <w:rFonts w:ascii="Exo" w:hAnsi="Exo"/>
                <w:sz w:val="20"/>
              </w:rPr>
              <w:t>Datasus</w:t>
            </w:r>
            <w:proofErr w:type="spellEnd"/>
            <w:r w:rsidRPr="00D660A8">
              <w:rPr>
                <w:rFonts w:ascii="Exo" w:hAnsi="Exo"/>
                <w:sz w:val="20"/>
              </w:rPr>
              <w:t>.</w:t>
            </w:r>
          </w:p>
        </w:tc>
      </w:tr>
      <w:bookmarkEnd w:id="7"/>
    </w:tbl>
    <w:p w14:paraId="62409194" w14:textId="621DB727" w:rsidR="0078205E" w:rsidRPr="00D660A8" w:rsidRDefault="0078205E" w:rsidP="0078205E">
      <w:pPr>
        <w:rPr>
          <w:rFonts w:ascii="Exo" w:hAnsi="Exo"/>
        </w:rPr>
      </w:pPr>
    </w:p>
    <w:p w14:paraId="0E827315" w14:textId="44B25500" w:rsidR="0078205E" w:rsidRPr="00D660A8" w:rsidRDefault="004A3585" w:rsidP="001229AD">
      <w:pPr>
        <w:ind w:left="-1701"/>
        <w:rPr>
          <w:rFonts w:ascii="Exo" w:hAnsi="Exo"/>
        </w:rPr>
      </w:pPr>
      <w:r w:rsidRPr="00D660A8">
        <w:rPr>
          <w:rFonts w:ascii="Exo" w:hAnsi="Exo"/>
        </w:rPr>
        <w:tab/>
      </w:r>
      <w:r w:rsidRPr="00D660A8">
        <w:rPr>
          <w:rFonts w:ascii="Exo" w:hAnsi="Exo"/>
        </w:rPr>
        <w:tab/>
      </w:r>
      <w:r w:rsidRPr="00D660A8">
        <w:rPr>
          <w:rFonts w:ascii="Exo" w:hAnsi="Exo"/>
        </w:rPr>
        <w:tab/>
      </w:r>
      <w:r w:rsidRPr="00D660A8">
        <w:rPr>
          <w:rFonts w:ascii="Exo" w:hAnsi="Exo"/>
        </w:rPr>
        <w:tab/>
      </w:r>
      <w:r w:rsidRPr="00D660A8">
        <w:rPr>
          <w:rFonts w:ascii="Exo" w:hAnsi="Exo"/>
        </w:rPr>
        <w:tab/>
      </w:r>
      <w:r w:rsidRPr="00D660A8">
        <w:rPr>
          <w:rFonts w:ascii="Exo" w:hAnsi="Exo"/>
        </w:rPr>
        <w:tab/>
        <w:t xml:space="preserve">  </w:t>
      </w:r>
      <w:r w:rsidRPr="00D660A8">
        <w:rPr>
          <w:rFonts w:ascii="Exo" w:hAnsi="Exo"/>
        </w:rPr>
        <w:tab/>
      </w:r>
      <w:r w:rsidRPr="00D660A8">
        <w:rPr>
          <w:rFonts w:ascii="Exo" w:hAnsi="Exo"/>
        </w:rPr>
        <w:tab/>
        <w:t xml:space="preserve"> </w:t>
      </w:r>
      <w:r w:rsidRPr="00D660A8">
        <w:rPr>
          <w:rFonts w:ascii="Exo" w:hAnsi="Exo"/>
        </w:rPr>
        <w:tab/>
      </w:r>
      <w:r w:rsidR="00E47210" w:rsidRPr="00D660A8">
        <w:rPr>
          <w:rFonts w:ascii="Exo" w:hAnsi="Exo"/>
        </w:rPr>
        <w:tab/>
      </w:r>
      <w:r w:rsidR="00E47210" w:rsidRPr="00D660A8">
        <w:rPr>
          <w:rFonts w:ascii="Exo" w:hAnsi="Exo"/>
        </w:rPr>
        <w:tab/>
      </w:r>
      <w:r w:rsidR="00E47210" w:rsidRPr="00D660A8">
        <w:rPr>
          <w:rFonts w:ascii="Exo" w:hAnsi="Exo"/>
        </w:rPr>
        <w:tab/>
      </w:r>
    </w:p>
    <w:p w14:paraId="4B346B7F" w14:textId="6AB7933F" w:rsidR="004A3585" w:rsidRPr="00D660A8" w:rsidRDefault="004A3585" w:rsidP="004A3585">
      <w:pPr>
        <w:pStyle w:val="Ttulo1"/>
        <w:jc w:val="center"/>
        <w:rPr>
          <w:rFonts w:ascii="Exo" w:hAnsi="Exo"/>
          <w:b/>
          <w:bCs/>
          <w:color w:val="auto"/>
        </w:rPr>
      </w:pPr>
      <w:bookmarkStart w:id="8" w:name="_Toc181700709"/>
      <w:r w:rsidRPr="00D660A8">
        <w:rPr>
          <w:rFonts w:ascii="Exo" w:hAnsi="Exo"/>
          <w:b/>
          <w:bCs/>
          <w:color w:val="auto"/>
        </w:rPr>
        <w:lastRenderedPageBreak/>
        <w:t>Exemplo de aplicação</w:t>
      </w:r>
      <w:bookmarkEnd w:id="8"/>
    </w:p>
    <w:p w14:paraId="50C1D2EE" w14:textId="77777777" w:rsidR="002B3BF6" w:rsidRPr="00420B56" w:rsidRDefault="002B3BF6" w:rsidP="002B3BF6">
      <w:pPr>
        <w:jc w:val="both"/>
        <w:rPr>
          <w:rFonts w:ascii="Exo" w:hAnsi="Exo"/>
        </w:rPr>
      </w:pPr>
      <w:r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36C5DC8A" w14:textId="77777777" w:rsidR="002B3BF6" w:rsidRPr="00420B56" w:rsidRDefault="002B3BF6" w:rsidP="002B3BF6">
      <w:pPr>
        <w:pStyle w:val="PargrafodaLista"/>
        <w:rPr>
          <w:rFonts w:ascii="Exo" w:hAnsi="Exo"/>
        </w:rPr>
      </w:pPr>
    </w:p>
    <w:p w14:paraId="5FAA5912" w14:textId="77777777" w:rsidR="002B3BF6" w:rsidRPr="00420B56" w:rsidRDefault="002B3BF6" w:rsidP="002B3BF6">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2527F78F" w14:textId="77777777" w:rsidR="002B3BF6" w:rsidRDefault="002B3BF6" w:rsidP="002B3BF6">
      <w:pPr>
        <w:pStyle w:val="PargrafodaLista"/>
        <w:ind w:left="0"/>
        <w:rPr>
          <w:rFonts w:ascii="Montserrat" w:hAnsi="Montserrat"/>
        </w:rPr>
      </w:pPr>
      <w:r>
        <w:rPr>
          <w:rFonts w:ascii="Montserrat" w:hAnsi="Montserrat"/>
          <w:noProof/>
        </w:rPr>
        <w:drawing>
          <wp:inline distT="0" distB="0" distL="0" distR="0" wp14:anchorId="01528EAD" wp14:editId="57382683">
            <wp:extent cx="5400040" cy="3150235"/>
            <wp:effectExtent l="0" t="0" r="6731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824521B" w14:textId="0950F1A2" w:rsidR="0078205E" w:rsidRPr="00D660A8" w:rsidRDefault="002B3BF6" w:rsidP="002B3BF6">
      <w:pPr>
        <w:ind w:left="-1701"/>
        <w:jc w:val="center"/>
        <w:rPr>
          <w:rFonts w:ascii="Exo" w:hAnsi="Exo"/>
        </w:rPr>
      </w:pPr>
      <w:r w:rsidRPr="00420B56">
        <w:rPr>
          <w:rFonts w:ascii="Exo" w:hAnsi="Exo"/>
        </w:rPr>
        <w:t>Fonte: elaborado pelos autores</w:t>
      </w:r>
    </w:p>
    <w:p w14:paraId="3C4C52BC" w14:textId="0873BE5D" w:rsidR="00537021" w:rsidRPr="00D660A8" w:rsidRDefault="00537021" w:rsidP="00537021">
      <w:pPr>
        <w:pStyle w:val="Legenda"/>
        <w:keepNext/>
        <w:jc w:val="center"/>
        <w:rPr>
          <w:rFonts w:ascii="Exo" w:hAnsi="Exo" w:cs="Times New Roman"/>
          <w:color w:val="000000" w:themeColor="text1"/>
          <w:sz w:val="20"/>
          <w:szCs w:val="20"/>
        </w:rPr>
      </w:pPr>
    </w:p>
    <w:p w14:paraId="5E67A119" w14:textId="6C99AD96" w:rsidR="009E5CEE" w:rsidRPr="00D660A8" w:rsidRDefault="009E5CEE" w:rsidP="00C567EB">
      <w:pPr>
        <w:pStyle w:val="SemEspaamento"/>
        <w:spacing w:line="360" w:lineRule="auto"/>
        <w:ind w:firstLine="851"/>
        <w:rPr>
          <w:rFonts w:ascii="Exo" w:hAnsi="Exo"/>
          <w:sz w:val="20"/>
          <w:szCs w:val="20"/>
        </w:rPr>
      </w:pPr>
      <w:r w:rsidRPr="00D660A8">
        <w:rPr>
          <w:rFonts w:ascii="Exo" w:hAnsi="Exo"/>
          <w:sz w:val="20"/>
          <w:szCs w:val="20"/>
        </w:rPr>
        <w:t xml:space="preserve">Para acessar o link do código que resultou no mapa, clique </w:t>
      </w:r>
      <w:hyperlink r:id="rId20" w:history="1">
        <w:r w:rsidRPr="00D660A8">
          <w:rPr>
            <w:rStyle w:val="Hyperlink"/>
            <w:rFonts w:ascii="Exo" w:hAnsi="Exo"/>
            <w:sz w:val="20"/>
            <w:szCs w:val="20"/>
          </w:rPr>
          <w:t>aqui</w:t>
        </w:r>
      </w:hyperlink>
      <w:r w:rsidRPr="00D660A8">
        <w:rPr>
          <w:rFonts w:ascii="Exo" w:hAnsi="Exo"/>
          <w:sz w:val="20"/>
          <w:szCs w:val="20"/>
        </w:rPr>
        <w:t>.</w:t>
      </w:r>
    </w:p>
    <w:p w14:paraId="0D2D1F03" w14:textId="170B76C1" w:rsidR="00666086" w:rsidRPr="00D660A8" w:rsidRDefault="00666086" w:rsidP="00D94AD2">
      <w:pPr>
        <w:pStyle w:val="NormalWeb"/>
        <w:jc w:val="center"/>
        <w:rPr>
          <w:rFonts w:ascii="Exo" w:hAnsi="Exo"/>
        </w:rPr>
      </w:pPr>
    </w:p>
    <w:p w14:paraId="6EFC34B2" w14:textId="3ADFDD53" w:rsidR="003F6595" w:rsidRPr="00D660A8" w:rsidRDefault="00666086" w:rsidP="00666086">
      <w:pPr>
        <w:pStyle w:val="Ttulo1"/>
        <w:jc w:val="center"/>
        <w:rPr>
          <w:rFonts w:ascii="Exo" w:hAnsi="Exo"/>
          <w:b/>
          <w:bCs/>
          <w:color w:val="auto"/>
        </w:rPr>
      </w:pPr>
      <w:bookmarkStart w:id="9" w:name="_Toc181700710"/>
      <w:r w:rsidRPr="00D660A8">
        <w:rPr>
          <w:rFonts w:ascii="Exo" w:hAnsi="Exo"/>
          <w:b/>
          <w:bCs/>
          <w:color w:val="auto"/>
        </w:rPr>
        <w:t>Referências</w:t>
      </w:r>
      <w:bookmarkEnd w:id="9"/>
    </w:p>
    <w:p w14:paraId="393A9936" w14:textId="77777777" w:rsidR="00666086" w:rsidRPr="00D660A8"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rPr>
          <w:rFonts w:asciiTheme="minorHAnsi" w:hAnsiTheme="minorHAnsi"/>
        </w:rPr>
      </w:sdtEndPr>
      <w:sdtContent>
        <w:p w14:paraId="74ABFA60" w14:textId="77777777" w:rsidR="00666086" w:rsidRPr="00D660A8" w:rsidRDefault="00666086" w:rsidP="00666086">
          <w:pPr>
            <w:autoSpaceDE w:val="0"/>
            <w:autoSpaceDN w:val="0"/>
            <w:ind w:hanging="640"/>
            <w:jc w:val="both"/>
            <w:divId w:val="344209817"/>
            <w:rPr>
              <w:rFonts w:ascii="Exo" w:eastAsia="Times New Roman" w:hAnsi="Exo"/>
              <w:color w:val="000000"/>
            </w:rPr>
          </w:pPr>
          <w:r w:rsidRPr="00D660A8">
            <w:rPr>
              <w:rFonts w:ascii="Exo" w:eastAsia="Times New Roman" w:hAnsi="Exo"/>
              <w:color w:val="000000"/>
              <w:sz w:val="20"/>
              <w:szCs w:val="20"/>
            </w:rPr>
            <w:t xml:space="preserve">1. </w:t>
          </w:r>
          <w:r w:rsidRPr="00D660A8">
            <w:rPr>
              <w:rFonts w:ascii="Exo" w:eastAsia="Times New Roman" w:hAnsi="Exo"/>
              <w:color w:val="000000"/>
              <w:sz w:val="20"/>
              <w:szCs w:val="20"/>
            </w:rPr>
            <w:tab/>
            <w:t xml:space="preserve">WHO. Global </w:t>
          </w:r>
          <w:proofErr w:type="spellStart"/>
          <w:r w:rsidRPr="00D660A8">
            <w:rPr>
              <w:rFonts w:ascii="Exo" w:eastAsia="Times New Roman" w:hAnsi="Exo"/>
              <w:color w:val="000000"/>
              <w:sz w:val="20"/>
              <w:szCs w:val="20"/>
            </w:rPr>
            <w:t>strategy</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on</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human</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resources</w:t>
          </w:r>
          <w:proofErr w:type="spellEnd"/>
          <w:r w:rsidRPr="00D660A8">
            <w:rPr>
              <w:rFonts w:ascii="Exo" w:eastAsia="Times New Roman" w:hAnsi="Exo"/>
              <w:color w:val="000000"/>
              <w:sz w:val="20"/>
              <w:szCs w:val="20"/>
            </w:rPr>
            <w:t xml:space="preserve"> for </w:t>
          </w:r>
          <w:proofErr w:type="spellStart"/>
          <w:r w:rsidRPr="00D660A8">
            <w:rPr>
              <w:rFonts w:ascii="Exo" w:eastAsia="Times New Roman" w:hAnsi="Exo"/>
              <w:color w:val="000000"/>
              <w:sz w:val="20"/>
              <w:szCs w:val="20"/>
            </w:rPr>
            <w:t>health</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Workforce</w:t>
          </w:r>
          <w:proofErr w:type="spellEnd"/>
          <w:r w:rsidRPr="00D660A8">
            <w:rPr>
              <w:rFonts w:ascii="Exo" w:eastAsia="Times New Roman" w:hAnsi="Exo"/>
              <w:color w:val="000000"/>
              <w:sz w:val="20"/>
              <w:szCs w:val="20"/>
            </w:rPr>
            <w:t xml:space="preserve"> 2030. 2016. </w:t>
          </w:r>
        </w:p>
        <w:p w14:paraId="04B120DA" w14:textId="77777777" w:rsidR="00666086" w:rsidRPr="00D660A8" w:rsidRDefault="00666086" w:rsidP="00666086">
          <w:pPr>
            <w:autoSpaceDE w:val="0"/>
            <w:autoSpaceDN w:val="0"/>
            <w:ind w:hanging="640"/>
            <w:jc w:val="both"/>
            <w:divId w:val="682315618"/>
            <w:rPr>
              <w:rFonts w:ascii="Exo" w:eastAsia="Times New Roman" w:hAnsi="Exo"/>
              <w:color w:val="000000"/>
              <w:sz w:val="20"/>
              <w:szCs w:val="20"/>
            </w:rPr>
          </w:pPr>
          <w:r w:rsidRPr="00D660A8">
            <w:rPr>
              <w:rFonts w:ascii="Exo" w:eastAsia="Times New Roman" w:hAnsi="Exo"/>
              <w:color w:val="000000"/>
              <w:sz w:val="20"/>
              <w:szCs w:val="20"/>
            </w:rPr>
            <w:t xml:space="preserve">2. </w:t>
          </w:r>
          <w:r w:rsidRPr="00D660A8">
            <w:rPr>
              <w:rFonts w:ascii="Exo" w:eastAsia="Times New Roman" w:hAnsi="Exo"/>
              <w:color w:val="000000"/>
              <w:sz w:val="20"/>
              <w:szCs w:val="20"/>
            </w:rPr>
            <w:tab/>
          </w:r>
          <w:proofErr w:type="spellStart"/>
          <w:r w:rsidRPr="00D660A8">
            <w:rPr>
              <w:rFonts w:ascii="Exo" w:eastAsia="Times New Roman" w:hAnsi="Exo"/>
              <w:color w:val="000000"/>
              <w:sz w:val="20"/>
              <w:szCs w:val="20"/>
            </w:rPr>
            <w:t>Najafpour</w:t>
          </w:r>
          <w:proofErr w:type="spellEnd"/>
          <w:r w:rsidRPr="00D660A8">
            <w:rPr>
              <w:rFonts w:ascii="Exo" w:eastAsia="Times New Roman" w:hAnsi="Exo"/>
              <w:color w:val="000000"/>
              <w:sz w:val="20"/>
              <w:szCs w:val="20"/>
            </w:rPr>
            <w:t xml:space="preserve"> Z, </w:t>
          </w:r>
          <w:proofErr w:type="spellStart"/>
          <w:r w:rsidRPr="00D660A8">
            <w:rPr>
              <w:rFonts w:ascii="Exo" w:eastAsia="Times New Roman" w:hAnsi="Exo"/>
              <w:color w:val="000000"/>
              <w:sz w:val="20"/>
              <w:szCs w:val="20"/>
            </w:rPr>
            <w:t>Arab</w:t>
          </w:r>
          <w:proofErr w:type="spellEnd"/>
          <w:r w:rsidRPr="00D660A8">
            <w:rPr>
              <w:rFonts w:ascii="Exo" w:eastAsia="Times New Roman" w:hAnsi="Exo"/>
              <w:color w:val="000000"/>
              <w:sz w:val="20"/>
              <w:szCs w:val="20"/>
            </w:rPr>
            <w:t xml:space="preserve"> M, </w:t>
          </w:r>
          <w:proofErr w:type="spellStart"/>
          <w:r w:rsidRPr="00D660A8">
            <w:rPr>
              <w:rFonts w:ascii="Exo" w:eastAsia="Times New Roman" w:hAnsi="Exo"/>
              <w:color w:val="000000"/>
              <w:sz w:val="20"/>
              <w:szCs w:val="20"/>
            </w:rPr>
            <w:t>Shayanfard</w:t>
          </w:r>
          <w:proofErr w:type="spellEnd"/>
          <w:r w:rsidRPr="00D660A8">
            <w:rPr>
              <w:rFonts w:ascii="Exo" w:eastAsia="Times New Roman" w:hAnsi="Exo"/>
              <w:color w:val="000000"/>
              <w:sz w:val="20"/>
              <w:szCs w:val="20"/>
            </w:rPr>
            <w:t xml:space="preserve"> K. A </w:t>
          </w:r>
          <w:proofErr w:type="spellStart"/>
          <w:r w:rsidRPr="00D660A8">
            <w:rPr>
              <w:rFonts w:ascii="Exo" w:eastAsia="Times New Roman" w:hAnsi="Exo"/>
              <w:color w:val="000000"/>
              <w:sz w:val="20"/>
              <w:szCs w:val="20"/>
            </w:rPr>
            <w:t>multi-phase</w:t>
          </w:r>
          <w:proofErr w:type="spellEnd"/>
          <w:r w:rsidRPr="00D660A8">
            <w:rPr>
              <w:rFonts w:ascii="Exo" w:eastAsia="Times New Roman" w:hAnsi="Exo"/>
              <w:color w:val="000000"/>
              <w:sz w:val="20"/>
              <w:szCs w:val="20"/>
            </w:rPr>
            <w:t xml:space="preserve"> approach for </w:t>
          </w:r>
          <w:proofErr w:type="spellStart"/>
          <w:r w:rsidRPr="00D660A8">
            <w:rPr>
              <w:rFonts w:ascii="Exo" w:eastAsia="Times New Roman" w:hAnsi="Exo"/>
              <w:color w:val="000000"/>
              <w:sz w:val="20"/>
              <w:szCs w:val="20"/>
            </w:rPr>
            <w:t>developing</w:t>
          </w:r>
          <w:proofErr w:type="spellEnd"/>
          <w:r w:rsidRPr="00D660A8">
            <w:rPr>
              <w:rFonts w:ascii="Exo" w:eastAsia="Times New Roman" w:hAnsi="Exo"/>
              <w:color w:val="000000"/>
              <w:sz w:val="20"/>
              <w:szCs w:val="20"/>
            </w:rPr>
            <w:t xml:space="preserve"> a conceptual model for </w:t>
          </w:r>
          <w:proofErr w:type="spellStart"/>
          <w:r w:rsidRPr="00D660A8">
            <w:rPr>
              <w:rFonts w:ascii="Exo" w:eastAsia="Times New Roman" w:hAnsi="Exo"/>
              <w:color w:val="000000"/>
              <w:sz w:val="20"/>
              <w:szCs w:val="20"/>
            </w:rPr>
            <w:t>human</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resources</w:t>
          </w:r>
          <w:proofErr w:type="spellEnd"/>
          <w:r w:rsidRPr="00D660A8">
            <w:rPr>
              <w:rFonts w:ascii="Exo" w:eastAsia="Times New Roman" w:hAnsi="Exo"/>
              <w:color w:val="000000"/>
              <w:sz w:val="20"/>
              <w:szCs w:val="20"/>
            </w:rPr>
            <w:t xml:space="preserve"> for </w:t>
          </w:r>
          <w:proofErr w:type="spellStart"/>
          <w:r w:rsidRPr="00D660A8">
            <w:rPr>
              <w:rFonts w:ascii="Exo" w:eastAsia="Times New Roman" w:hAnsi="Exo"/>
              <w:color w:val="000000"/>
              <w:sz w:val="20"/>
              <w:szCs w:val="20"/>
            </w:rPr>
            <w:t>health</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observatory</w:t>
          </w:r>
          <w:proofErr w:type="spellEnd"/>
          <w:r w:rsidRPr="00D660A8">
            <w:rPr>
              <w:rFonts w:ascii="Exo" w:eastAsia="Times New Roman" w:hAnsi="Exo"/>
              <w:color w:val="000000"/>
              <w:sz w:val="20"/>
              <w:szCs w:val="20"/>
            </w:rPr>
            <w:t xml:space="preserve"> (HRHO) </w:t>
          </w:r>
          <w:proofErr w:type="spellStart"/>
          <w:r w:rsidRPr="00D660A8">
            <w:rPr>
              <w:rFonts w:ascii="Exo" w:eastAsia="Times New Roman" w:hAnsi="Exo"/>
              <w:color w:val="000000"/>
              <w:sz w:val="20"/>
              <w:szCs w:val="20"/>
            </w:rPr>
            <w:t>toward</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integrating</w:t>
          </w:r>
          <w:proofErr w:type="spellEnd"/>
          <w:r w:rsidRPr="00D660A8">
            <w:rPr>
              <w:rFonts w:ascii="Exo" w:eastAsia="Times New Roman" w:hAnsi="Exo"/>
              <w:color w:val="000000"/>
              <w:sz w:val="20"/>
              <w:szCs w:val="20"/>
            </w:rPr>
            <w:t xml:space="preserve"> data </w:t>
          </w:r>
          <w:proofErr w:type="spellStart"/>
          <w:r w:rsidRPr="00D660A8">
            <w:rPr>
              <w:rFonts w:ascii="Exo" w:eastAsia="Times New Roman" w:hAnsi="Exo"/>
              <w:color w:val="000000"/>
              <w:sz w:val="20"/>
              <w:szCs w:val="20"/>
            </w:rPr>
            <w:t>and</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evidence</w:t>
          </w:r>
          <w:proofErr w:type="spellEnd"/>
          <w:r w:rsidRPr="00D660A8">
            <w:rPr>
              <w:rFonts w:ascii="Exo" w:eastAsia="Times New Roman" w:hAnsi="Exo"/>
              <w:color w:val="000000"/>
              <w:sz w:val="20"/>
              <w:szCs w:val="20"/>
            </w:rPr>
            <w:t xml:space="preserve">: a case </w:t>
          </w:r>
          <w:proofErr w:type="spellStart"/>
          <w:r w:rsidRPr="00D660A8">
            <w:rPr>
              <w:rFonts w:ascii="Exo" w:eastAsia="Times New Roman" w:hAnsi="Exo"/>
              <w:color w:val="000000"/>
              <w:sz w:val="20"/>
              <w:szCs w:val="20"/>
            </w:rPr>
            <w:t>study</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of</w:t>
          </w:r>
          <w:proofErr w:type="spellEnd"/>
          <w:r w:rsidRPr="00D660A8">
            <w:rPr>
              <w:rFonts w:ascii="Exo" w:eastAsia="Times New Roman" w:hAnsi="Exo"/>
              <w:color w:val="000000"/>
              <w:sz w:val="20"/>
              <w:szCs w:val="20"/>
            </w:rPr>
            <w:t xml:space="preserve"> Iran. Health Res </w:t>
          </w:r>
          <w:proofErr w:type="spellStart"/>
          <w:r w:rsidRPr="00D660A8">
            <w:rPr>
              <w:rFonts w:ascii="Exo" w:eastAsia="Times New Roman" w:hAnsi="Exo"/>
              <w:color w:val="000000"/>
              <w:sz w:val="20"/>
              <w:szCs w:val="20"/>
            </w:rPr>
            <w:t>Policy</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Syst</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BioMed</w:t>
          </w:r>
          <w:proofErr w:type="spellEnd"/>
          <w:r w:rsidRPr="00D660A8">
            <w:rPr>
              <w:rFonts w:ascii="Exo" w:eastAsia="Times New Roman" w:hAnsi="Exo"/>
              <w:color w:val="000000"/>
              <w:sz w:val="20"/>
              <w:szCs w:val="20"/>
            </w:rPr>
            <w:t xml:space="preserve"> Central Ltd; 2023 </w:t>
          </w:r>
          <w:proofErr w:type="spellStart"/>
          <w:r w:rsidRPr="00D660A8">
            <w:rPr>
              <w:rFonts w:ascii="Exo" w:eastAsia="Times New Roman" w:hAnsi="Exo"/>
              <w:color w:val="000000"/>
              <w:sz w:val="20"/>
              <w:szCs w:val="20"/>
            </w:rPr>
            <w:t>Dec</w:t>
          </w:r>
          <w:proofErr w:type="spellEnd"/>
          <w:r w:rsidRPr="00D660A8">
            <w:rPr>
              <w:rFonts w:ascii="Exo" w:eastAsia="Times New Roman" w:hAnsi="Exo"/>
              <w:color w:val="000000"/>
              <w:sz w:val="20"/>
              <w:szCs w:val="20"/>
            </w:rPr>
            <w:t xml:space="preserve"> 1;21(1). PMID: 37264403</w:t>
          </w:r>
        </w:p>
        <w:p w14:paraId="1A45F4EF" w14:textId="77777777" w:rsidR="00666086" w:rsidRPr="00D660A8" w:rsidRDefault="00666086" w:rsidP="00666086">
          <w:pPr>
            <w:autoSpaceDE w:val="0"/>
            <w:autoSpaceDN w:val="0"/>
            <w:ind w:hanging="640"/>
            <w:jc w:val="both"/>
            <w:divId w:val="350181312"/>
            <w:rPr>
              <w:rFonts w:ascii="Exo" w:eastAsia="Times New Roman" w:hAnsi="Exo"/>
              <w:color w:val="000000"/>
              <w:sz w:val="20"/>
              <w:szCs w:val="20"/>
            </w:rPr>
          </w:pPr>
          <w:r w:rsidRPr="00D660A8">
            <w:rPr>
              <w:rFonts w:ascii="Exo" w:eastAsia="Times New Roman" w:hAnsi="Exo"/>
              <w:color w:val="000000"/>
              <w:sz w:val="20"/>
              <w:szCs w:val="20"/>
            </w:rPr>
            <w:t xml:space="preserve">3. </w:t>
          </w:r>
          <w:r w:rsidRPr="00D660A8">
            <w:rPr>
              <w:rFonts w:ascii="Exo" w:eastAsia="Times New Roman" w:hAnsi="Exo"/>
              <w:color w:val="000000"/>
              <w:sz w:val="20"/>
              <w:szCs w:val="20"/>
            </w:rPr>
            <w:tab/>
            <w:t xml:space="preserve">Rees GH, James R, </w:t>
          </w:r>
          <w:proofErr w:type="spellStart"/>
          <w:r w:rsidRPr="00D660A8">
            <w:rPr>
              <w:rFonts w:ascii="Exo" w:eastAsia="Times New Roman" w:hAnsi="Exo"/>
              <w:color w:val="000000"/>
              <w:sz w:val="20"/>
              <w:szCs w:val="20"/>
            </w:rPr>
            <w:t>Samadashvili</w:t>
          </w:r>
          <w:proofErr w:type="spellEnd"/>
          <w:r w:rsidRPr="00D660A8">
            <w:rPr>
              <w:rFonts w:ascii="Exo" w:eastAsia="Times New Roman" w:hAnsi="Exo"/>
              <w:color w:val="000000"/>
              <w:sz w:val="20"/>
              <w:szCs w:val="20"/>
            </w:rPr>
            <w:t xml:space="preserve"> L, </w:t>
          </w:r>
          <w:proofErr w:type="spellStart"/>
          <w:r w:rsidRPr="00D660A8">
            <w:rPr>
              <w:rFonts w:ascii="Exo" w:eastAsia="Times New Roman" w:hAnsi="Exo"/>
              <w:color w:val="000000"/>
              <w:sz w:val="20"/>
              <w:szCs w:val="20"/>
            </w:rPr>
            <w:t>Scotter</w:t>
          </w:r>
          <w:proofErr w:type="spellEnd"/>
          <w:r w:rsidRPr="00D660A8">
            <w:rPr>
              <w:rFonts w:ascii="Exo" w:eastAsia="Times New Roman" w:hAnsi="Exo"/>
              <w:color w:val="000000"/>
              <w:sz w:val="20"/>
              <w:szCs w:val="20"/>
            </w:rPr>
            <w:t xml:space="preserve"> C. Are </w:t>
          </w:r>
          <w:proofErr w:type="spellStart"/>
          <w:r w:rsidRPr="00D660A8">
            <w:rPr>
              <w:rFonts w:ascii="Exo" w:eastAsia="Times New Roman" w:hAnsi="Exo"/>
              <w:color w:val="000000"/>
              <w:sz w:val="20"/>
              <w:szCs w:val="20"/>
            </w:rPr>
            <w:t>Sustainable</w:t>
          </w:r>
          <w:proofErr w:type="spellEnd"/>
          <w:r w:rsidRPr="00D660A8">
            <w:rPr>
              <w:rFonts w:ascii="Exo" w:eastAsia="Times New Roman" w:hAnsi="Exo"/>
              <w:color w:val="000000"/>
              <w:sz w:val="20"/>
              <w:szCs w:val="20"/>
            </w:rPr>
            <w:t xml:space="preserve"> Health </w:t>
          </w:r>
          <w:proofErr w:type="spellStart"/>
          <w:r w:rsidRPr="00D660A8">
            <w:rPr>
              <w:rFonts w:ascii="Exo" w:eastAsia="Times New Roman" w:hAnsi="Exo"/>
              <w:color w:val="000000"/>
              <w:sz w:val="20"/>
              <w:szCs w:val="20"/>
            </w:rPr>
            <w:t>Workforces</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Possible</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Issues</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and</w:t>
          </w:r>
          <w:proofErr w:type="spellEnd"/>
          <w:r w:rsidRPr="00D660A8">
            <w:rPr>
              <w:rFonts w:ascii="Exo" w:eastAsia="Times New Roman" w:hAnsi="Exo"/>
              <w:color w:val="000000"/>
              <w:sz w:val="20"/>
              <w:szCs w:val="20"/>
            </w:rPr>
            <w:t xml:space="preserve"> a </w:t>
          </w:r>
          <w:proofErr w:type="spellStart"/>
          <w:r w:rsidRPr="00D660A8">
            <w:rPr>
              <w:rFonts w:ascii="Exo" w:eastAsia="Times New Roman" w:hAnsi="Exo"/>
              <w:color w:val="000000"/>
              <w:sz w:val="20"/>
              <w:szCs w:val="20"/>
            </w:rPr>
            <w:t>Possible</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Remedy</w:t>
          </w:r>
          <w:proofErr w:type="spellEnd"/>
          <w:r w:rsidRPr="00D660A8">
            <w:rPr>
              <w:rFonts w:ascii="Exo" w:eastAsia="Times New Roman" w:hAnsi="Exo"/>
              <w:color w:val="000000"/>
              <w:sz w:val="20"/>
              <w:szCs w:val="20"/>
            </w:rPr>
            <w:t>. Sustainability (</w:t>
          </w:r>
          <w:proofErr w:type="spellStart"/>
          <w:r w:rsidRPr="00D660A8">
            <w:rPr>
              <w:rFonts w:ascii="Exo" w:eastAsia="Times New Roman" w:hAnsi="Exo"/>
              <w:color w:val="000000"/>
              <w:sz w:val="20"/>
              <w:szCs w:val="20"/>
            </w:rPr>
            <w:t>Switzerland</w:t>
          </w:r>
          <w:proofErr w:type="spellEnd"/>
          <w:r w:rsidRPr="00D660A8">
            <w:rPr>
              <w:rFonts w:ascii="Exo" w:eastAsia="Times New Roman" w:hAnsi="Exo"/>
              <w:color w:val="000000"/>
              <w:sz w:val="20"/>
              <w:szCs w:val="20"/>
            </w:rPr>
            <w:t xml:space="preserve">). MDPI; 2023. </w:t>
          </w:r>
        </w:p>
        <w:p w14:paraId="08D22EF9" w14:textId="77777777" w:rsidR="00666086" w:rsidRPr="00D660A8" w:rsidRDefault="00666086" w:rsidP="00666086">
          <w:pPr>
            <w:autoSpaceDE w:val="0"/>
            <w:autoSpaceDN w:val="0"/>
            <w:ind w:hanging="640"/>
            <w:jc w:val="both"/>
            <w:divId w:val="287247027"/>
            <w:rPr>
              <w:rFonts w:ascii="Exo" w:eastAsia="Times New Roman" w:hAnsi="Exo"/>
              <w:color w:val="000000"/>
              <w:sz w:val="20"/>
              <w:szCs w:val="20"/>
            </w:rPr>
          </w:pPr>
          <w:r w:rsidRPr="00D660A8">
            <w:rPr>
              <w:rFonts w:ascii="Exo" w:eastAsia="Times New Roman" w:hAnsi="Exo"/>
              <w:color w:val="000000"/>
              <w:sz w:val="20"/>
              <w:szCs w:val="20"/>
            </w:rPr>
            <w:lastRenderedPageBreak/>
            <w:t xml:space="preserve">4. </w:t>
          </w:r>
          <w:r w:rsidRPr="00D660A8">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D660A8" w:rsidRDefault="00666086" w:rsidP="00666086">
          <w:pPr>
            <w:autoSpaceDE w:val="0"/>
            <w:autoSpaceDN w:val="0"/>
            <w:ind w:hanging="640"/>
            <w:jc w:val="both"/>
            <w:divId w:val="2052460715"/>
            <w:rPr>
              <w:rFonts w:ascii="Exo" w:eastAsia="Times New Roman" w:hAnsi="Exo"/>
              <w:color w:val="000000"/>
              <w:sz w:val="20"/>
              <w:szCs w:val="20"/>
            </w:rPr>
          </w:pPr>
          <w:r w:rsidRPr="00D660A8">
            <w:rPr>
              <w:rFonts w:ascii="Exo" w:eastAsia="Times New Roman" w:hAnsi="Exo"/>
              <w:color w:val="000000"/>
              <w:sz w:val="20"/>
              <w:szCs w:val="20"/>
            </w:rPr>
            <w:t xml:space="preserve">5. </w:t>
          </w:r>
          <w:r w:rsidRPr="00D660A8">
            <w:rPr>
              <w:rFonts w:ascii="Exo" w:eastAsia="Times New Roman" w:hAnsi="Exo"/>
              <w:color w:val="000000"/>
              <w:sz w:val="20"/>
              <w:szCs w:val="20"/>
            </w:rPr>
            <w:tab/>
            <w:t xml:space="preserve">Ministério da Saúde. Indicadores de </w:t>
          </w:r>
          <w:proofErr w:type="spellStart"/>
          <w:r w:rsidRPr="00D660A8">
            <w:rPr>
              <w:rFonts w:ascii="Exo" w:eastAsia="Times New Roman" w:hAnsi="Exo"/>
              <w:color w:val="000000"/>
              <w:sz w:val="20"/>
              <w:szCs w:val="20"/>
            </w:rPr>
            <w:t>gestão</w:t>
          </w:r>
          <w:proofErr w:type="spellEnd"/>
          <w:r w:rsidRPr="00D660A8">
            <w:rPr>
              <w:rFonts w:ascii="Exo" w:eastAsia="Times New Roman" w:hAnsi="Exo"/>
              <w:color w:val="000000"/>
              <w:sz w:val="20"/>
              <w:szCs w:val="20"/>
            </w:rPr>
            <w:t xml:space="preserve"> do trabalho em </w:t>
          </w:r>
          <w:proofErr w:type="spellStart"/>
          <w:r w:rsidRPr="00D660A8">
            <w:rPr>
              <w:rFonts w:ascii="Exo" w:eastAsia="Times New Roman" w:hAnsi="Exo"/>
              <w:color w:val="000000"/>
              <w:sz w:val="20"/>
              <w:szCs w:val="20"/>
            </w:rPr>
            <w:t>saúde</w:t>
          </w:r>
          <w:proofErr w:type="spellEnd"/>
          <w:r w:rsidRPr="00D660A8">
            <w:rPr>
              <w:rFonts w:ascii="Exo" w:eastAsia="Times New Roman" w:hAnsi="Exo"/>
              <w:color w:val="000000"/>
              <w:sz w:val="20"/>
              <w:szCs w:val="20"/>
            </w:rPr>
            <w:t xml:space="preserve">: material de apoio para o Programa de </w:t>
          </w:r>
          <w:proofErr w:type="spellStart"/>
          <w:r w:rsidRPr="00D660A8">
            <w:rPr>
              <w:rFonts w:ascii="Exo" w:eastAsia="Times New Roman" w:hAnsi="Exo"/>
              <w:color w:val="000000"/>
              <w:sz w:val="20"/>
              <w:szCs w:val="20"/>
            </w:rPr>
            <w:t>Qualificação</w:t>
          </w:r>
          <w:proofErr w:type="spellEnd"/>
          <w:r w:rsidRPr="00D660A8">
            <w:rPr>
              <w:rFonts w:ascii="Exo" w:eastAsia="Times New Roman" w:hAnsi="Exo"/>
              <w:color w:val="000000"/>
              <w:sz w:val="20"/>
              <w:szCs w:val="20"/>
            </w:rPr>
            <w:t xml:space="preserve"> e </w:t>
          </w:r>
          <w:proofErr w:type="spellStart"/>
          <w:r w:rsidRPr="00D660A8">
            <w:rPr>
              <w:rFonts w:ascii="Exo" w:eastAsia="Times New Roman" w:hAnsi="Exo"/>
              <w:color w:val="000000"/>
              <w:sz w:val="20"/>
              <w:szCs w:val="20"/>
            </w:rPr>
            <w:t>Estruturação</w:t>
          </w:r>
          <w:proofErr w:type="spellEnd"/>
          <w:r w:rsidRPr="00D660A8">
            <w:rPr>
              <w:rFonts w:ascii="Exo" w:eastAsia="Times New Roman" w:hAnsi="Exo"/>
              <w:color w:val="000000"/>
              <w:sz w:val="20"/>
              <w:szCs w:val="20"/>
            </w:rPr>
            <w:t xml:space="preserve"> da </w:t>
          </w:r>
          <w:proofErr w:type="spellStart"/>
          <w:r w:rsidRPr="00D660A8">
            <w:rPr>
              <w:rFonts w:ascii="Exo" w:eastAsia="Times New Roman" w:hAnsi="Exo"/>
              <w:color w:val="000000"/>
              <w:sz w:val="20"/>
              <w:szCs w:val="20"/>
            </w:rPr>
            <w:t>Gestão</w:t>
          </w:r>
          <w:proofErr w:type="spellEnd"/>
          <w:r w:rsidRPr="00D660A8">
            <w:rPr>
              <w:rFonts w:ascii="Exo" w:eastAsia="Times New Roman" w:hAnsi="Exo"/>
              <w:color w:val="000000"/>
              <w:sz w:val="20"/>
              <w:szCs w:val="20"/>
            </w:rPr>
            <w:t xml:space="preserve"> do Trabalho e da </w:t>
          </w:r>
          <w:proofErr w:type="spellStart"/>
          <w:r w:rsidRPr="00D660A8">
            <w:rPr>
              <w:rFonts w:ascii="Exo" w:eastAsia="Times New Roman" w:hAnsi="Exo"/>
              <w:color w:val="000000"/>
              <w:sz w:val="20"/>
              <w:szCs w:val="20"/>
            </w:rPr>
            <w:t>Educação</w:t>
          </w:r>
          <w:proofErr w:type="spellEnd"/>
          <w:r w:rsidRPr="00D660A8">
            <w:rPr>
              <w:rFonts w:ascii="Exo" w:eastAsia="Times New Roman" w:hAnsi="Exo"/>
              <w:color w:val="000000"/>
              <w:sz w:val="20"/>
              <w:szCs w:val="20"/>
            </w:rPr>
            <w:t xml:space="preserve"> no SUS - </w:t>
          </w:r>
          <w:proofErr w:type="spellStart"/>
          <w:r w:rsidRPr="00D660A8">
            <w:rPr>
              <w:rFonts w:ascii="Exo" w:eastAsia="Times New Roman" w:hAnsi="Exo"/>
              <w:color w:val="000000"/>
              <w:sz w:val="20"/>
              <w:szCs w:val="20"/>
            </w:rPr>
            <w:t>ProgeSUS</w:t>
          </w:r>
          <w:proofErr w:type="spellEnd"/>
          <w:r w:rsidRPr="00D660A8">
            <w:rPr>
              <w:rFonts w:ascii="Exo" w:eastAsia="Times New Roman" w:hAnsi="Exo"/>
              <w:color w:val="000000"/>
              <w:sz w:val="20"/>
              <w:szCs w:val="20"/>
            </w:rPr>
            <w:t xml:space="preserve">. Editora MS; 2007. </w:t>
          </w:r>
        </w:p>
        <w:p w14:paraId="5384DA99" w14:textId="77777777" w:rsidR="00666086" w:rsidRPr="00D660A8" w:rsidRDefault="00666086" w:rsidP="00666086">
          <w:pPr>
            <w:autoSpaceDE w:val="0"/>
            <w:autoSpaceDN w:val="0"/>
            <w:ind w:hanging="640"/>
            <w:jc w:val="both"/>
            <w:divId w:val="175507557"/>
            <w:rPr>
              <w:rFonts w:ascii="Exo" w:eastAsia="Times New Roman" w:hAnsi="Exo"/>
              <w:color w:val="000000"/>
              <w:sz w:val="20"/>
              <w:szCs w:val="20"/>
            </w:rPr>
          </w:pPr>
          <w:r w:rsidRPr="00D660A8">
            <w:rPr>
              <w:rFonts w:ascii="Exo" w:eastAsia="Times New Roman" w:hAnsi="Exo"/>
              <w:color w:val="000000"/>
              <w:sz w:val="20"/>
              <w:szCs w:val="20"/>
            </w:rPr>
            <w:t xml:space="preserve">6. </w:t>
          </w:r>
          <w:r w:rsidRPr="00D660A8">
            <w:rPr>
              <w:rFonts w:ascii="Exo" w:eastAsia="Times New Roman" w:hAnsi="Exo"/>
              <w:color w:val="000000"/>
              <w:sz w:val="20"/>
              <w:szCs w:val="20"/>
            </w:rPr>
            <w:tab/>
            <w:t xml:space="preserve">WHO. </w:t>
          </w:r>
          <w:proofErr w:type="spellStart"/>
          <w:r w:rsidRPr="00D660A8">
            <w:rPr>
              <w:rFonts w:ascii="Exo" w:eastAsia="Times New Roman" w:hAnsi="Exo"/>
              <w:color w:val="000000"/>
              <w:sz w:val="20"/>
              <w:szCs w:val="20"/>
            </w:rPr>
            <w:t>Strengthening</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the</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collection</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analysis</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and</w:t>
          </w:r>
          <w:proofErr w:type="spellEnd"/>
          <w:r w:rsidRPr="00D660A8">
            <w:rPr>
              <w:rFonts w:ascii="Exo" w:eastAsia="Times New Roman" w:hAnsi="Exo"/>
              <w:color w:val="000000"/>
              <w:sz w:val="20"/>
              <w:szCs w:val="20"/>
            </w:rPr>
            <w:t xml:space="preserve"> use </w:t>
          </w:r>
          <w:proofErr w:type="spellStart"/>
          <w:r w:rsidRPr="00D660A8">
            <w:rPr>
              <w:rFonts w:ascii="Exo" w:eastAsia="Times New Roman" w:hAnsi="Exo"/>
              <w:color w:val="000000"/>
              <w:sz w:val="20"/>
              <w:szCs w:val="20"/>
            </w:rPr>
            <w:t>of</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health</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workforce</w:t>
          </w:r>
          <w:proofErr w:type="spellEnd"/>
          <w:r w:rsidRPr="00D660A8">
            <w:rPr>
              <w:rFonts w:ascii="Exo" w:eastAsia="Times New Roman" w:hAnsi="Exo"/>
              <w:color w:val="000000"/>
              <w:sz w:val="20"/>
              <w:szCs w:val="20"/>
            </w:rPr>
            <w:t xml:space="preserve"> data </w:t>
          </w:r>
          <w:proofErr w:type="spellStart"/>
          <w:r w:rsidRPr="00D660A8">
            <w:rPr>
              <w:rFonts w:ascii="Exo" w:eastAsia="Times New Roman" w:hAnsi="Exo"/>
              <w:color w:val="000000"/>
              <w:sz w:val="20"/>
              <w:szCs w:val="20"/>
            </w:rPr>
            <w:t>and</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information</w:t>
          </w:r>
          <w:proofErr w:type="spellEnd"/>
          <w:r w:rsidRPr="00D660A8">
            <w:rPr>
              <w:rFonts w:ascii="Exo" w:eastAsia="Times New Roman" w:hAnsi="Exo"/>
              <w:color w:val="000000"/>
              <w:sz w:val="20"/>
              <w:szCs w:val="20"/>
            </w:rPr>
            <w:t xml:space="preserve"> - a handbook [Internet]. 2022. </w:t>
          </w:r>
          <w:proofErr w:type="spellStart"/>
          <w:r w:rsidRPr="00D660A8">
            <w:rPr>
              <w:rFonts w:ascii="Exo" w:eastAsia="Times New Roman" w:hAnsi="Exo"/>
              <w:color w:val="000000"/>
              <w:sz w:val="20"/>
              <w:szCs w:val="20"/>
            </w:rPr>
            <w:t>Available</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from</w:t>
          </w:r>
          <w:proofErr w:type="spellEnd"/>
          <w:r w:rsidRPr="00D660A8">
            <w:rPr>
              <w:rFonts w:ascii="Exo" w:eastAsia="Times New Roman" w:hAnsi="Exo"/>
              <w:color w:val="000000"/>
              <w:sz w:val="20"/>
              <w:szCs w:val="20"/>
            </w:rPr>
            <w:t>: http://apps.who.int/bookorders.</w:t>
          </w:r>
        </w:p>
        <w:p w14:paraId="2AC30F27" w14:textId="77777777" w:rsidR="00666086" w:rsidRPr="00D660A8" w:rsidRDefault="00666086" w:rsidP="00666086">
          <w:pPr>
            <w:autoSpaceDE w:val="0"/>
            <w:autoSpaceDN w:val="0"/>
            <w:ind w:hanging="640"/>
            <w:jc w:val="both"/>
            <w:divId w:val="287514636"/>
            <w:rPr>
              <w:rFonts w:ascii="Exo" w:eastAsia="Times New Roman" w:hAnsi="Exo"/>
              <w:color w:val="000000"/>
              <w:sz w:val="20"/>
              <w:szCs w:val="20"/>
            </w:rPr>
          </w:pPr>
          <w:r w:rsidRPr="00D660A8">
            <w:rPr>
              <w:rFonts w:ascii="Exo" w:eastAsia="Times New Roman" w:hAnsi="Exo"/>
              <w:color w:val="000000"/>
              <w:sz w:val="20"/>
              <w:szCs w:val="20"/>
            </w:rPr>
            <w:t xml:space="preserve">7. </w:t>
          </w:r>
          <w:r w:rsidRPr="00D660A8">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D660A8">
            <w:rPr>
              <w:rFonts w:ascii="Exo" w:eastAsia="Times New Roman" w:hAnsi="Exo"/>
              <w:color w:val="000000"/>
              <w:sz w:val="20"/>
              <w:szCs w:val="20"/>
            </w:rPr>
            <w:t>FapUNIFESP</w:t>
          </w:r>
          <w:proofErr w:type="spellEnd"/>
          <w:r w:rsidRPr="00D660A8">
            <w:rPr>
              <w:rFonts w:ascii="Exo" w:eastAsia="Times New Roman" w:hAnsi="Exo"/>
              <w:color w:val="000000"/>
              <w:sz w:val="20"/>
              <w:szCs w:val="20"/>
            </w:rPr>
            <w:t xml:space="preserve"> (SciELO); 2023;21. </w:t>
          </w:r>
        </w:p>
        <w:p w14:paraId="1AD0438A" w14:textId="18292768" w:rsidR="0078205E" w:rsidRDefault="00666086" w:rsidP="0078205E">
          <w:pPr>
            <w:ind w:left="-1701"/>
            <w:jc w:val="center"/>
          </w:pPr>
          <w:r w:rsidRPr="00666086">
            <w:rPr>
              <w:rFonts w:eastAsia="Times New Roman"/>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5"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89A3A" w14:textId="77777777" w:rsidR="00C94923" w:rsidRDefault="00C94923" w:rsidP="0078205E">
      <w:pPr>
        <w:spacing w:after="0" w:line="240" w:lineRule="auto"/>
      </w:pPr>
      <w:r>
        <w:separator/>
      </w:r>
    </w:p>
  </w:endnote>
  <w:endnote w:type="continuationSeparator" w:id="0">
    <w:p w14:paraId="5BD90185" w14:textId="77777777" w:rsidR="00C94923" w:rsidRDefault="00C94923"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06B94" w14:textId="77777777" w:rsidR="00C94923" w:rsidRDefault="00C94923" w:rsidP="0078205E">
      <w:pPr>
        <w:spacing w:after="0" w:line="240" w:lineRule="auto"/>
      </w:pPr>
      <w:r>
        <w:separator/>
      </w:r>
    </w:p>
  </w:footnote>
  <w:footnote w:type="continuationSeparator" w:id="0">
    <w:p w14:paraId="682EBF39" w14:textId="77777777" w:rsidR="00C94923" w:rsidRDefault="00C94923"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9267">
    <w:abstractNumId w:val="6"/>
  </w:num>
  <w:num w:numId="2" w16cid:durableId="1019894662">
    <w:abstractNumId w:val="3"/>
  </w:num>
  <w:num w:numId="3" w16cid:durableId="839393743">
    <w:abstractNumId w:val="0"/>
  </w:num>
  <w:num w:numId="4" w16cid:durableId="73281341">
    <w:abstractNumId w:val="1"/>
  </w:num>
  <w:num w:numId="5" w16cid:durableId="643660350">
    <w:abstractNumId w:val="2"/>
  </w:num>
  <w:num w:numId="6" w16cid:durableId="1704987148">
    <w:abstractNumId w:val="4"/>
  </w:num>
  <w:num w:numId="7" w16cid:durableId="100990985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29AD"/>
    <w:rsid w:val="001239B3"/>
    <w:rsid w:val="001D0EE0"/>
    <w:rsid w:val="00255C97"/>
    <w:rsid w:val="002826EF"/>
    <w:rsid w:val="002B3BF6"/>
    <w:rsid w:val="002D5D78"/>
    <w:rsid w:val="003F6595"/>
    <w:rsid w:val="00496AA8"/>
    <w:rsid w:val="004A3585"/>
    <w:rsid w:val="004C446E"/>
    <w:rsid w:val="004C52AF"/>
    <w:rsid w:val="004E0F3E"/>
    <w:rsid w:val="0051118D"/>
    <w:rsid w:val="00537021"/>
    <w:rsid w:val="005C3030"/>
    <w:rsid w:val="006447AB"/>
    <w:rsid w:val="00666086"/>
    <w:rsid w:val="0067139C"/>
    <w:rsid w:val="0078205E"/>
    <w:rsid w:val="00814305"/>
    <w:rsid w:val="008B03A0"/>
    <w:rsid w:val="00946D11"/>
    <w:rsid w:val="009E5CEE"/>
    <w:rsid w:val="00A154DD"/>
    <w:rsid w:val="00A442E3"/>
    <w:rsid w:val="00A80BE7"/>
    <w:rsid w:val="00A92A31"/>
    <w:rsid w:val="00B13018"/>
    <w:rsid w:val="00B55CBE"/>
    <w:rsid w:val="00C05C2B"/>
    <w:rsid w:val="00C567EB"/>
    <w:rsid w:val="00C94923"/>
    <w:rsid w:val="00CA4CA1"/>
    <w:rsid w:val="00D24869"/>
    <w:rsid w:val="00D36EEF"/>
    <w:rsid w:val="00D660A8"/>
    <w:rsid w:val="00D7294F"/>
    <w:rsid w:val="00D94AD2"/>
    <w:rsid w:val="00E22171"/>
    <w:rsid w:val="00E47210"/>
    <w:rsid w:val="00E72E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image" Target="media/image1.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865FD5"/>
    <w:rsid w:val="009A2513"/>
    <w:rsid w:val="00A647F7"/>
    <w:rsid w:val="00AE103D"/>
    <w:rsid w:val="00BA0934"/>
    <w:rsid w:val="00E00BAC"/>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1237</Words>
  <Characters>6680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7</cp:revision>
  <dcterms:created xsi:type="dcterms:W3CDTF">2024-11-06T13:59:00Z</dcterms:created>
  <dcterms:modified xsi:type="dcterms:W3CDTF">2024-11-06T20:15:00Z</dcterms:modified>
</cp:coreProperties>
</file>
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6435CD36">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C60B4">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C60B4">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C60B4">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Global Strategy for Human Resources for Health: Workforce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1"/>
      <w:r w:rsidR="00D36EEF">
        <w:rPr>
          <w:rFonts w:ascii="Montserrat" w:hAnsi="Montserrat"/>
          <w:sz w:val="20"/>
          <w:szCs w:val="20"/>
        </w:rPr>
        <w:t xml:space="preserve">que </w:t>
      </w:r>
      <w:r w:rsidR="00D36EEF" w:rsidRPr="00E47210">
        <w:rPr>
          <w:rFonts w:ascii="Montserrat" w:hAnsi="Montserrat"/>
          <w:sz w:val="20"/>
          <w:szCs w:val="20"/>
          <w:highlight w:val="yellow"/>
        </w:rPr>
        <w:t>resultou em um compêndio de xx indicadores das dimensões xxx. Como exemplo de indicadores temos: a</w:t>
      </w:r>
      <w:del w:id="2" w:author="HENRIQUE RIBEIRO DA SILVEIRA" w:date="2024-11-05T13:46:00Z">
        <w:r w:rsidR="00D36EEF" w:rsidRPr="00E47210" w:rsidDel="00D7294F">
          <w:rPr>
            <w:rFonts w:ascii="Montserrat" w:hAnsi="Montserrat"/>
            <w:sz w:val="20"/>
            <w:szCs w:val="20"/>
            <w:highlight w:val="yellow"/>
          </w:rPr>
          <w:delText>)</w:delText>
        </w:r>
      </w:del>
      <w:ins w:id="3"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ins w:id="4" w:author="HENRIQUE RIBEIRO DA SILVEIRA" w:date="2024-11-05T13:46:00Z">
        <w:r w:rsidR="00D7294F">
          <w:rPr>
            <w:rFonts w:ascii="Montserrat" w:hAnsi="Montserrat"/>
            <w:sz w:val="20"/>
            <w:szCs w:val="20"/>
            <w:highlight w:val="yellow"/>
          </w:rPr>
          <w:t>precarização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1"/>
      <w:r w:rsidR="003F6595">
        <w:rPr>
          <w:rStyle w:val="Refdecomentrio"/>
        </w:rPr>
        <w:commentReference w:id="1"/>
      </w:r>
    </w:p>
    <w:p w14:paraId="00B525C2" w14:textId="36B5B516" w:rsidR="00D36EEF" w:rsidRDefault="00D36EEF"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5"/>
      <w:r w:rsidR="00E47210">
        <w:rPr>
          <w:rStyle w:val="Refdecomentrio"/>
        </w:rPr>
        <w:commentReference w:id="5"/>
      </w:r>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6" w:name="_Toc181700708"/>
      <w:r w:rsidRPr="004A3585">
        <w:rPr>
          <w:rFonts w:ascii="Montserrat" w:hAnsi="Montserrat"/>
          <w:b/>
          <w:bCs/>
          <w:color w:val="auto"/>
        </w:rPr>
        <w:t>Ficha de in</w:t>
      </w:r>
      <w:r w:rsidR="004A3585">
        <w:rPr>
          <w:rFonts w:ascii="Montserrat" w:hAnsi="Montserrat"/>
          <w:b/>
          <w:bCs/>
          <w:color w:val="auto"/>
        </w:rPr>
        <w:t>dicador</w:t>
      </w:r>
      <w:bookmarkEnd w:id="6"/>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036FE7FC" w:rsidR="0078205E" w:rsidRPr="00DB6E59" w:rsidRDefault="001973EF" w:rsidP="004A3585">
            <w:pPr>
              <w:pStyle w:val="QuadrosFiguras1"/>
              <w:spacing w:before="60" w:after="60" w:line="240" w:lineRule="auto"/>
              <w:jc w:val="left"/>
              <w:rPr>
                <w:b/>
                <w:bCs/>
                <w:sz w:val="22"/>
                <w:szCs w:val="24"/>
              </w:rPr>
            </w:pPr>
            <w:r>
              <w:rPr>
                <w:b/>
                <w:bCs/>
                <w:sz w:val="22"/>
                <w:szCs w:val="24"/>
              </w:rPr>
              <w:t>Razão de equipamentos de odontologia por população</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47B7CB01" w:rsidR="0078205E" w:rsidRDefault="001973EF" w:rsidP="004A3585">
            <w:pPr>
              <w:pStyle w:val="QuadrosFiguras1"/>
              <w:spacing w:before="60" w:after="60" w:line="240" w:lineRule="auto"/>
              <w:jc w:val="left"/>
            </w:pPr>
            <w:r w:rsidRPr="001973EF">
              <w:t>Infraestrutura</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1FF888A" w:rsidR="0078205E" w:rsidRDefault="001973EF" w:rsidP="004A3585">
            <w:pPr>
              <w:pStyle w:val="QuadrosFiguras1"/>
              <w:spacing w:before="60" w:after="60" w:line="240" w:lineRule="auto"/>
              <w:jc w:val="left"/>
            </w:pPr>
            <w:r w:rsidRPr="00DB6E59">
              <w:t xml:space="preserve">Número de equipamentos por </w:t>
            </w:r>
            <w:r>
              <w:t>10</w:t>
            </w:r>
            <w:r>
              <w:t>.0</w:t>
            </w:r>
            <w:r>
              <w:t>00</w:t>
            </w:r>
            <w:r w:rsidRPr="00DB6E59">
              <w:t xml:space="preserve"> habitantes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5A76ED31" w14:textId="77777777" w:rsidR="001973EF" w:rsidRDefault="001973EF" w:rsidP="001973EF">
            <w:pPr>
              <w:pStyle w:val="QuadrosFiguras1"/>
              <w:spacing w:before="60" w:after="60" w:line="240" w:lineRule="auto"/>
              <w:jc w:val="both"/>
            </w:pPr>
            <w:r>
              <w:rPr>
                <w:rFonts w:ascii="Courier New" w:hAnsi="Courier New" w:cs="Courier New"/>
              </w:rPr>
              <w:t>●</w:t>
            </w:r>
            <w:r>
              <w:rPr>
                <w:rFonts w:cs="Courier New"/>
              </w:rPr>
              <w:t xml:space="preserve"> </w:t>
            </w:r>
            <w:r>
              <w:t>Cadastro Nacional de Estabelecimentos de Saúde - Equipamentos (CNES-EQ) e</w:t>
            </w:r>
          </w:p>
          <w:p w14:paraId="1F765E33" w14:textId="77777777" w:rsidR="001973EF" w:rsidRDefault="001973EF" w:rsidP="001973EF">
            <w:pPr>
              <w:pStyle w:val="QuadrosFiguras1"/>
              <w:spacing w:before="60" w:after="60" w:line="240" w:lineRule="auto"/>
              <w:jc w:val="both"/>
            </w:pPr>
            <w:r>
              <w:rPr>
                <w:rFonts w:ascii="Courier New" w:hAnsi="Courier New" w:cs="Courier New"/>
              </w:rPr>
              <w:t>●</w:t>
            </w:r>
            <w:r>
              <w:rPr>
                <w:rFonts w:cs="Courier New"/>
              </w:rPr>
              <w:t xml:space="preserve"> </w:t>
            </w:r>
            <w:r>
              <w:t>Proje</w:t>
            </w:r>
            <w:r>
              <w:rPr>
                <w:rFonts w:cs="Montserrat"/>
              </w:rPr>
              <w:t>çõ</w:t>
            </w:r>
            <w:r>
              <w:t>es de Populacionais da Secretaria de Vigil</w:t>
            </w:r>
            <w:r>
              <w:rPr>
                <w:rFonts w:cs="Montserrat"/>
              </w:rPr>
              <w:t>â</w:t>
            </w:r>
            <w:r>
              <w:t>ncia em Sa</w:t>
            </w:r>
            <w:r>
              <w:rPr>
                <w:rFonts w:cs="Montserrat"/>
              </w:rPr>
              <w:t>ú</w:t>
            </w:r>
            <w:r>
              <w:t>de e Ambiente (SVSA).</w:t>
            </w:r>
          </w:p>
          <w:p w14:paraId="5F3C07CF" w14:textId="1B088580" w:rsidR="0078205E" w:rsidRDefault="001973EF" w:rsidP="001973EF">
            <w:pPr>
              <w:pStyle w:val="QuadrosFiguras1"/>
              <w:spacing w:before="60" w:after="60" w:line="240" w:lineRule="auto"/>
              <w:jc w:val="left"/>
            </w:pPr>
            <w:r>
              <w:t>Instituição: Ministério da Saúde, disponibilizado via Datasus.</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F07AC46" w14:textId="77777777" w:rsidR="001973EF" w:rsidRDefault="001973E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A vari</w:t>
            </w:r>
            <w:r>
              <w:rPr>
                <w:rFonts w:cs="Montserrat"/>
              </w:rPr>
              <w:t>á</w:t>
            </w:r>
            <w:r>
              <w:t xml:space="preserve">vel CODEQUIPE, do CNES-EQ, foi utilizada para selecionar os seguintes equipamentos: </w:t>
            </w:r>
          </w:p>
          <w:p w14:paraId="33E4E4DA" w14:textId="54ED201E" w:rsidR="001973EF" w:rsidRDefault="001973EF" w:rsidP="001973EF">
            <w:pPr>
              <w:pStyle w:val="QuadrosFiguras1"/>
              <w:numPr>
                <w:ilvl w:val="0"/>
                <w:numId w:val="8"/>
              </w:numPr>
              <w:spacing w:before="60" w:after="60" w:line="240" w:lineRule="auto"/>
              <w:jc w:val="both"/>
            </w:pPr>
            <w:r w:rsidRPr="001973EF">
              <w:t>Equipamento odontológico completo</w:t>
            </w:r>
            <w:r>
              <w:t xml:space="preserve"> (</w:t>
            </w:r>
            <w:r w:rsidR="00EF3BFF">
              <w:t xml:space="preserve">código </w:t>
            </w:r>
            <w:r>
              <w:t>80);</w:t>
            </w:r>
          </w:p>
          <w:p w14:paraId="0EF9B2A4" w14:textId="28C4EE33" w:rsidR="001973EF" w:rsidRDefault="00EF3BFF" w:rsidP="00EF3BFF">
            <w:pPr>
              <w:pStyle w:val="QuadrosFiguras1"/>
              <w:numPr>
                <w:ilvl w:val="0"/>
                <w:numId w:val="8"/>
              </w:numPr>
              <w:spacing w:before="60" w:after="60" w:line="240" w:lineRule="auto"/>
              <w:jc w:val="both"/>
            </w:pPr>
            <w:r w:rsidRPr="00EF3BFF">
              <w:t>Compressor odontológico</w:t>
            </w:r>
            <w:r>
              <w:t xml:space="preserve"> </w:t>
            </w:r>
            <w:r w:rsidRPr="00EF3BFF">
              <w:t>(código 80);</w:t>
            </w:r>
          </w:p>
          <w:p w14:paraId="25F2D5CC" w14:textId="24C3388C" w:rsidR="00EF3BFF" w:rsidRDefault="00EF3BFF" w:rsidP="00EF3BFF">
            <w:pPr>
              <w:pStyle w:val="QuadrosFiguras1"/>
              <w:numPr>
                <w:ilvl w:val="0"/>
                <w:numId w:val="8"/>
              </w:numPr>
              <w:spacing w:before="60" w:after="60" w:line="240" w:lineRule="auto"/>
              <w:jc w:val="both"/>
            </w:pPr>
            <w:r w:rsidRPr="00EF3BFF">
              <w:t>Fotopolimerizador</w:t>
            </w:r>
            <w:r w:rsidRPr="00EF3BFF">
              <w:t xml:space="preserve"> </w:t>
            </w:r>
            <w:r w:rsidRPr="00EF3BFF">
              <w:t>(código 8</w:t>
            </w:r>
            <w:r>
              <w:t>2</w:t>
            </w:r>
            <w:r w:rsidRPr="00EF3BFF">
              <w:t>);</w:t>
            </w:r>
          </w:p>
          <w:p w14:paraId="2CAF389D" w14:textId="1B81AEE9" w:rsidR="00EF3BFF" w:rsidRDefault="00EF3BFF" w:rsidP="00EF3BFF">
            <w:pPr>
              <w:pStyle w:val="QuadrosFiguras1"/>
              <w:numPr>
                <w:ilvl w:val="0"/>
                <w:numId w:val="8"/>
              </w:numPr>
              <w:spacing w:before="60" w:after="60" w:line="240" w:lineRule="auto"/>
              <w:jc w:val="both"/>
            </w:pPr>
            <w:r w:rsidRPr="00EF3BFF">
              <w:t>Caneta de alta rotação</w:t>
            </w:r>
            <w:r w:rsidRPr="00EF3BFF">
              <w:t xml:space="preserve"> </w:t>
            </w:r>
            <w:r>
              <w:t>(código 8</w:t>
            </w:r>
            <w:r>
              <w:t>3</w:t>
            </w:r>
            <w:r>
              <w:t>);</w:t>
            </w:r>
          </w:p>
          <w:p w14:paraId="17547089" w14:textId="04C9BE19" w:rsidR="00EF3BFF" w:rsidRDefault="00EF3BFF" w:rsidP="00EF3BFF">
            <w:pPr>
              <w:pStyle w:val="QuadrosFiguras1"/>
              <w:numPr>
                <w:ilvl w:val="0"/>
                <w:numId w:val="8"/>
              </w:numPr>
              <w:spacing w:before="60" w:after="60" w:line="240" w:lineRule="auto"/>
              <w:jc w:val="both"/>
            </w:pPr>
            <w:r w:rsidRPr="00EF3BFF">
              <w:t xml:space="preserve">Caneta de </w:t>
            </w:r>
            <w:r>
              <w:t>baixa</w:t>
            </w:r>
            <w:r w:rsidRPr="00EF3BFF">
              <w:t xml:space="preserve"> rotação</w:t>
            </w:r>
            <w:r w:rsidRPr="00EF3BFF">
              <w:t xml:space="preserve"> </w:t>
            </w:r>
            <w:r>
              <w:t>(código 8</w:t>
            </w:r>
            <w:r>
              <w:t>4</w:t>
            </w:r>
            <w:r>
              <w:t>);</w:t>
            </w:r>
          </w:p>
          <w:p w14:paraId="051E7116" w14:textId="7D82EAFF" w:rsidR="00EF3BFF" w:rsidRDefault="00EF3BFF" w:rsidP="00EF3BFF">
            <w:pPr>
              <w:pStyle w:val="QuadrosFiguras1"/>
              <w:numPr>
                <w:ilvl w:val="0"/>
                <w:numId w:val="8"/>
              </w:numPr>
              <w:spacing w:before="60" w:after="60" w:line="240" w:lineRule="auto"/>
              <w:jc w:val="both"/>
            </w:pPr>
            <w:r w:rsidRPr="00EF3BFF">
              <w:t>Amalgamador</w:t>
            </w:r>
            <w:r w:rsidRPr="00EF3BFF">
              <w:t xml:space="preserve"> </w:t>
            </w:r>
            <w:r>
              <w:t>(código 8</w:t>
            </w:r>
            <w:r>
              <w:t>5</w:t>
            </w:r>
            <w:r>
              <w:t>);</w:t>
            </w:r>
          </w:p>
          <w:p w14:paraId="692FF108" w14:textId="797A3B84" w:rsidR="001973EF" w:rsidRDefault="00EF3BFF" w:rsidP="001973EF">
            <w:pPr>
              <w:pStyle w:val="QuadrosFiguras1"/>
              <w:numPr>
                <w:ilvl w:val="0"/>
                <w:numId w:val="8"/>
              </w:numPr>
              <w:spacing w:before="60" w:after="60" w:line="240" w:lineRule="auto"/>
              <w:jc w:val="both"/>
            </w:pPr>
            <w:r w:rsidRPr="00EF3BFF">
              <w:t>Aparelho de profilaxia c/ jato de bicarbonato</w:t>
            </w:r>
            <w:r w:rsidRPr="00EF3BFF">
              <w:t xml:space="preserve"> </w:t>
            </w:r>
            <w:r>
              <w:t>(código 8</w:t>
            </w:r>
            <w:r>
              <w:t>6</w:t>
            </w:r>
            <w:r>
              <w:t>)</w:t>
            </w:r>
            <w:r>
              <w:t>.</w:t>
            </w:r>
          </w:p>
          <w:p w14:paraId="22A8DB4B" w14:textId="5F439F1E" w:rsidR="001973EF" w:rsidRDefault="001973EF" w:rsidP="001973EF">
            <w:pPr>
              <w:pStyle w:val="QuadrosFiguras1"/>
              <w:spacing w:before="60" w:after="60" w:line="240" w:lineRule="auto"/>
              <w:jc w:val="both"/>
            </w:pPr>
            <w:r>
              <w:rPr>
                <w:rFonts w:ascii="Times New Roman" w:hAnsi="Times New Roman" w:cs="Times New Roman"/>
              </w:rPr>
              <w:t>●</w:t>
            </w:r>
            <w:r>
              <w:t xml:space="preserve"> A vari</w:t>
            </w:r>
            <w:r>
              <w:rPr>
                <w:rFonts w:cs="Montserrat"/>
              </w:rPr>
              <w:t>á</w:t>
            </w:r>
            <w:r>
              <w:t>vel QT_EXIST, do CNES-EQ, possui a quantidade de equipamentos de cada tipo. Foi criada uma vari</w:t>
            </w:r>
            <w:r>
              <w:rPr>
                <w:rFonts w:cs="Montserrat"/>
              </w:rPr>
              <w:t>á</w:t>
            </w:r>
            <w:r>
              <w:t xml:space="preserve">vel chamada </w:t>
            </w:r>
            <w:r>
              <w:rPr>
                <w:rFonts w:cs="Montserrat"/>
              </w:rPr>
              <w:t>“</w:t>
            </w:r>
            <w:r w:rsidR="00EF3BFF">
              <w:rPr>
                <w:rFonts w:cs="Montserrat"/>
              </w:rPr>
              <w:t>equipamento</w:t>
            </w:r>
            <w:r>
              <w:rPr>
                <w:rFonts w:cs="Montserrat"/>
              </w:rPr>
              <w:t>”</w:t>
            </w:r>
            <w:r>
              <w:t xml:space="preserve"> que </w:t>
            </w:r>
            <w:r>
              <w:rPr>
                <w:rFonts w:cs="Montserrat"/>
              </w:rPr>
              <w:t>é</w:t>
            </w:r>
            <w:r>
              <w:t xml:space="preserve"> o somat</w:t>
            </w:r>
            <w:r>
              <w:rPr>
                <w:rFonts w:cs="Montserrat"/>
              </w:rPr>
              <w:t>ó</w:t>
            </w:r>
            <w:r>
              <w:t>rio dos equipamentos listados no t</w:t>
            </w:r>
            <w:r>
              <w:rPr>
                <w:rFonts w:cs="Montserrat"/>
              </w:rPr>
              <w:t>ó</w:t>
            </w:r>
            <w:r>
              <w:t>pico acima.</w:t>
            </w:r>
          </w:p>
          <w:p w14:paraId="542689DF" w14:textId="77777777" w:rsidR="00EF3BFF" w:rsidRDefault="001973E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A vari</w:t>
            </w:r>
            <w:r>
              <w:rPr>
                <w:rFonts w:cs="Montserrat"/>
              </w:rPr>
              <w:t>á</w:t>
            </w:r>
            <w:r>
              <w:t>vel IND_SUS e IND_NSUS, do CNES-EQ, foram empregadas para identificar os equipamentos vinculados ao Sistema Único de Saúde (SUS).</w:t>
            </w:r>
            <w:r w:rsidR="00EF3BFF">
              <w:t xml:space="preserve"> </w:t>
            </w:r>
          </w:p>
          <w:p w14:paraId="5206586B" w14:textId="159C8BD1" w:rsidR="0078205E" w:rsidRDefault="00EF3BFF" w:rsidP="001973EF">
            <w:pPr>
              <w:pStyle w:val="QuadrosFiguras1"/>
              <w:spacing w:before="60" w:after="60" w:line="240" w:lineRule="auto"/>
              <w:jc w:val="both"/>
              <w:rPr>
                <w:rFonts w:asciiTheme="minorHAnsi" w:hAnsiTheme="minorHAnsi"/>
                <w:color w:val="auto"/>
                <w:sz w:val="22"/>
              </w:rPr>
            </w:pPr>
            <w:r>
              <w:rPr>
                <w:rFonts w:ascii="Times New Roman" w:hAnsi="Times New Roman" w:cs="Times New Roman"/>
              </w:rPr>
              <w:t>●</w:t>
            </w:r>
            <w:r>
              <w:rPr>
                <w:rFonts w:cs="Times New Roman"/>
              </w:rPr>
              <w:t xml:space="preserve"> </w:t>
            </w:r>
            <w:r>
              <w:t>Sendo assim, foram coletados os quantitativos de equipamentos existentes no SUS (</w:t>
            </w:r>
            <w:r w:rsidRPr="00EF3BFF">
              <w:t>qtd_equip_sus</w:t>
            </w:r>
            <w:r>
              <w:t>) e do quantitativo que não pertencia ao SUS (</w:t>
            </w:r>
            <w:r w:rsidRPr="00EF3BFF">
              <w:t>qtd_equip_nao_sus</w:t>
            </w:r>
            <w:r>
              <w:t>).</w:t>
            </w:r>
          </w:p>
          <w:p w14:paraId="43154CF1" w14:textId="7FB349F8" w:rsidR="001973EF" w:rsidRDefault="00EF3BF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rsidR="001973EF" w:rsidRPr="0080600F">
              <w:t>A vari</w:t>
            </w:r>
            <w:r w:rsidR="001973EF" w:rsidRPr="0080600F">
              <w:rPr>
                <w:rFonts w:cs="Montserrat"/>
              </w:rPr>
              <w:t>á</w:t>
            </w:r>
            <w:r w:rsidR="001973EF" w:rsidRPr="0080600F">
              <w:t xml:space="preserve">vel </w:t>
            </w:r>
            <w:r>
              <w:t>“</w:t>
            </w:r>
            <w:r w:rsidRPr="00EF3BFF">
              <w:t>populacao</w:t>
            </w:r>
            <w:r>
              <w:t>”</w:t>
            </w:r>
            <w:r w:rsidR="001973EF" w:rsidRPr="0080600F">
              <w:t>, da base de projeções populacionais da SVSA, foi usada para padronizar o quantitativo da população local.</w:t>
            </w:r>
          </w:p>
          <w:p w14:paraId="0036478F" w14:textId="489EACE3" w:rsidR="00EF3BFF" w:rsidRPr="00D90F6D" w:rsidRDefault="00EF3BF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Por fim, é calculado a razão de equipamentos que eram do SUS (</w:t>
            </w:r>
            <w:r w:rsidRPr="00EF3BFF">
              <w:t>equip_pop_sus</w:t>
            </w:r>
            <w:r>
              <w:t>) e que não eram do SUS (</w:t>
            </w:r>
            <w:r w:rsidRPr="00EF3BFF">
              <w:t>equip_pop_nao_sus</w:t>
            </w:r>
            <w:r>
              <w:t>) para cada 10.000 habitantes em cada município.</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Fórmula de cálculo</w:t>
            </w:r>
          </w:p>
        </w:tc>
        <w:tc>
          <w:tcPr>
            <w:tcW w:w="6667" w:type="dxa"/>
            <w:vAlign w:val="center"/>
          </w:tcPr>
          <w:p w14:paraId="4F9326C2" w14:textId="1B46C1C6" w:rsidR="0078205E" w:rsidRPr="005C3030" w:rsidRDefault="00EF3BFF" w:rsidP="004A3585">
            <w:pPr>
              <w:ind w:left="-525" w:right="-252" w:firstLine="525"/>
              <w:jc w:val="center"/>
              <w:rPr>
                <w:rFonts w:ascii="Montserrat ExtraLight" w:eastAsia="Cambria Math" w:hAnsi="Montserrat ExtraLight" w:cs="Cambria Math"/>
                <w:sz w:val="16"/>
                <w:szCs w:val="16"/>
              </w:rPr>
            </w:pPr>
            <m:oMathPara>
              <m:oMath>
                <m:r>
                  <m:rPr>
                    <m:nor/>
                  </m:rPr>
                  <w:rPr>
                    <w:rFonts w:ascii="Cambria Math" w:eastAsia="Cambria Math" w:hAnsi="Montserrat ExtraLight" w:cs="Cambria Math"/>
                    <w:sz w:val="18"/>
                    <w:szCs w:val="18"/>
                  </w:rPr>
                  <m:t>raz</m:t>
                </m:r>
                <m:r>
                  <m:rPr>
                    <m:nor/>
                  </m:rPr>
                  <w:rPr>
                    <w:rFonts w:ascii="Cambria Math" w:eastAsia="Cambria Math" w:hAnsi="Montserrat ExtraLight" w:cs="Cambria Math"/>
                    <w:sz w:val="18"/>
                    <w:szCs w:val="18"/>
                  </w:rPr>
                  <m:t>ã</m:t>
                </m:r>
                <m:r>
                  <m:rPr>
                    <m:nor/>
                  </m:rPr>
                  <w:rPr>
                    <w:rFonts w:ascii="Cambria Math" w:eastAsia="Cambria Math" w:hAnsi="Montserrat ExtraLight" w:cs="Cambria Math"/>
                    <w:sz w:val="18"/>
                    <w:szCs w:val="18"/>
                  </w:rPr>
                  <m:t>o</m:t>
                </m:r>
                <m:r>
                  <m:rPr>
                    <m:nor/>
                  </m:rPr>
                  <w:rPr>
                    <w:rFonts w:ascii="Montserrat ExtraLight" w:eastAsia="Cambria Math" w:hAnsi="Montserrat ExtraLight" w:cs="Cambria Math"/>
                    <w:sz w:val="18"/>
                    <w:szCs w:val="18"/>
                  </w:rPr>
                  <m:t xml:space="preserve">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equiapamentos</m:t>
                        </m:r>
                        <m:r>
                          <m:rPr>
                            <m:nor/>
                          </m:rPr>
                          <w:rPr>
                            <w:rFonts w:ascii="Montserrat ExtraLight" w:eastAsia="Cambria Math" w:hAnsi="Montserrat ExtraLight" w:cs="Cambria Math"/>
                            <w:sz w:val="18"/>
                            <w:szCs w:val="18"/>
                          </w:rPr>
                          <m:t xml:space="preserve">  </m:t>
                        </m:r>
                      </m:num>
                      <m:den>
                        <m:r>
                          <w:rPr>
                            <w:rFonts w:ascii="Cambria Math" w:eastAsia="Cambria Math" w:hAnsi="Cambria Math" w:cs="Cambria Math"/>
                            <w:sz w:val="18"/>
                            <w:szCs w:val="18"/>
                          </w:rPr>
                          <m:t>população</m:t>
                        </m:r>
                      </m:den>
                    </m:f>
                  </m:e>
                </m:d>
                <m:r>
                  <m:rPr>
                    <m:nor/>
                  </m:rPr>
                  <w:rPr>
                    <w:rFonts w:ascii="Montserrat ExtraLight" w:eastAsia="Cambria Math" w:hAnsi="Montserrat ExtraLight" w:cs="Cambria Math"/>
                    <w:sz w:val="18"/>
                    <w:szCs w:val="18"/>
                  </w:rPr>
                  <m:t xml:space="preserve"> × 1</m:t>
                </m:r>
                <m:r>
                  <m:rPr>
                    <m:nor/>
                  </m:rPr>
                  <w:rPr>
                    <w:rFonts w:ascii="Cambria Math" w:eastAsia="Cambria Math" w:hAnsi="Montserrat ExtraLight" w:cs="Cambria Math"/>
                    <w:sz w:val="18"/>
                    <w:szCs w:val="18"/>
                  </w:rPr>
                  <m:t>0.00</m:t>
                </m:r>
                <m:r>
                  <m:rPr>
                    <m:nor/>
                  </m:rPr>
                  <w:rPr>
                    <w:rFonts w:ascii="Montserrat ExtraLight" w:eastAsia="Cambria Math" w:hAnsi="Montserrat ExtraLight" w:cs="Cambria Math"/>
                    <w:sz w:val="18"/>
                    <w:szCs w:val="18"/>
                  </w:rPr>
                  <m:t>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5411C444" w:rsidR="0078205E" w:rsidRDefault="00423819" w:rsidP="004A3585">
            <w:pPr>
              <w:pStyle w:val="QuadrosFiguras1"/>
              <w:spacing w:before="60" w:after="60" w:line="240" w:lineRule="auto"/>
              <w:jc w:val="both"/>
            </w:pPr>
            <w:r>
              <w:t>SUS e não SUS</w:t>
            </w:r>
            <w:r w:rsidR="0078205E" w:rsidRPr="00200F7C">
              <w:t>.</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43A8FE0C" w:rsidR="0078205E" w:rsidRDefault="0078205E" w:rsidP="004A3585">
            <w:pPr>
              <w:pStyle w:val="QuadrosFiguras1"/>
              <w:spacing w:before="60" w:after="60" w:line="240" w:lineRule="auto"/>
              <w:jc w:val="left"/>
            </w:pP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167DF1D" w:rsidR="0078205E" w:rsidRPr="00DB6E59" w:rsidRDefault="00423819" w:rsidP="004A3585">
            <w:pPr>
              <w:pStyle w:val="QuadrosFiguras1"/>
              <w:spacing w:before="60" w:after="60" w:line="240" w:lineRule="auto"/>
              <w:jc w:val="both"/>
            </w:pPr>
            <w:r w:rsidRPr="00423819">
              <w:t>Este indicador quantifica um aspecto positivo para a saúde; nesse sentido, quanto maior o valor obtido, melhor é o resultado.</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7" w:author="HENRIQUE RIBEIRO DA SILVEIRA" w:date="2024-11-05T13:48:00Z"/>
          <w:rFonts w:ascii="Montserrat" w:hAnsi="Montserrat"/>
        </w:rPr>
      </w:pPr>
      <w:ins w:id="8" w:author="HENRIQUE RIBEIRO DA SILVEIRA" w:date="2024-11-05T13:48:00Z">
        <w:r>
          <w:rPr>
            <w:rFonts w:ascii="Montserrat" w:hAnsi="Montserrat"/>
          </w:rPr>
          <w:t>Artefatos:</w:t>
        </w:r>
      </w:ins>
    </w:p>
    <w:p w14:paraId="3FBCB999" w14:textId="77777777" w:rsidR="00D7294F" w:rsidRDefault="00D7294F">
      <w:pPr>
        <w:pStyle w:val="PargrafodaLista"/>
        <w:rPr>
          <w:ins w:id="9" w:author="HENRIQUE RIBEIRO DA SILVEIRA" w:date="2024-11-05T13:48:00Z"/>
          <w:rFonts w:ascii="Montserrat" w:hAnsi="Montserrat"/>
        </w:rPr>
        <w:pPrChange w:id="10"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11"/>
      <w:r w:rsidRPr="003F6595">
        <w:rPr>
          <w:rFonts w:ascii="Montserrat" w:hAnsi="Montserrat"/>
        </w:rPr>
        <w:t xml:space="preserve">Para acessar a </w:t>
      </w:r>
      <w:commentRangeStart w:id="12"/>
      <w:r w:rsidRPr="003F6595">
        <w:rPr>
          <w:rFonts w:ascii="Montserrat" w:hAnsi="Montserrat"/>
        </w:rPr>
        <w:t xml:space="preserve">consulta SQL </w:t>
      </w:r>
      <w:commentRangeEnd w:id="12"/>
      <w:r w:rsidR="009E5CEE">
        <w:rPr>
          <w:rStyle w:val="Refdecomentrio"/>
        </w:rPr>
        <w:commentReference w:id="12"/>
      </w:r>
      <w:r w:rsidRPr="003F6595">
        <w:rPr>
          <w:rFonts w:ascii="Montserrat" w:hAnsi="Montserrat"/>
        </w:rPr>
        <w:t xml:space="preserve">que foi usada para a construção do indicador, acesse </w:t>
      </w:r>
      <w:ins w:id="13"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14"/>
      <w:r w:rsidRPr="003F6595">
        <w:rPr>
          <w:rFonts w:ascii="Montserrat" w:hAnsi="Montserrat"/>
        </w:rPr>
        <w:t>aqui</w:t>
      </w:r>
      <w:commentRangeEnd w:id="14"/>
      <w:r w:rsidR="00D7294F">
        <w:rPr>
          <w:rStyle w:val="Refdecomentrio"/>
        </w:rPr>
        <w:commentReference w:id="14"/>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11"/>
      <w:r w:rsidRPr="003F6595">
        <w:rPr>
          <w:rStyle w:val="Refdecomentrio"/>
          <w:rFonts w:ascii="Montserrat" w:hAnsi="Montserrat"/>
        </w:rPr>
        <w:commentReference w:id="11"/>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15" w:name="_Toc181700709"/>
      <w:r>
        <w:rPr>
          <w:rFonts w:ascii="Montserrat" w:hAnsi="Montserrat"/>
          <w:b/>
          <w:bCs/>
          <w:color w:val="auto"/>
        </w:rPr>
        <w:t>Exemplo de aplicação</w:t>
      </w:r>
      <w:bookmarkEnd w:id="15"/>
    </w:p>
    <w:p w14:paraId="0824521B" w14:textId="746E7833" w:rsidR="0078205E" w:rsidRDefault="0078205E" w:rsidP="0078205E">
      <w:pPr>
        <w:ind w:left="-1701"/>
        <w:jc w:val="center"/>
      </w:pPr>
    </w:p>
    <w:p w14:paraId="0D6AA884" w14:textId="64E0FC6D" w:rsidR="00537021" w:rsidRPr="004762E7" w:rsidRDefault="00D94AD2" w:rsidP="00537021">
      <w:pPr>
        <w:pStyle w:val="SemEspaamento"/>
        <w:spacing w:after="200" w:line="360" w:lineRule="auto"/>
        <w:ind w:firstLine="851"/>
        <w:jc w:val="both"/>
        <w:rPr>
          <w:rFonts w:ascii="Montserrat" w:hAnsi="Montserrat"/>
        </w:rPr>
      </w:pPr>
      <w:bookmarkStart w:id="16" w:name="_Hlk181780877"/>
      <w:r w:rsidRPr="004762E7">
        <w:rPr>
          <w:rFonts w:ascii="Montserrat" w:hAnsi="Montserrat"/>
        </w:rPr>
        <w:t xml:space="preserve">A figura 1 ilustra </w:t>
      </w:r>
      <w:r w:rsidR="00666086" w:rsidRPr="004762E7">
        <w:rPr>
          <w:rFonts w:ascii="Montserrat" w:hAnsi="Montserrat"/>
        </w:rPr>
        <w:t xml:space="preserve">o exemplo de aplicação para </w:t>
      </w:r>
      <w:r w:rsidR="004E0F3E" w:rsidRPr="004762E7">
        <w:rPr>
          <w:rFonts w:ascii="Montserrat" w:hAnsi="Montserrat"/>
        </w:rPr>
        <w:t xml:space="preserve">o </w:t>
      </w:r>
      <w:r w:rsidR="00666086" w:rsidRPr="004762E7">
        <w:rPr>
          <w:rFonts w:ascii="Montserrat" w:hAnsi="Montserrat"/>
        </w:rPr>
        <w:t xml:space="preserve">indicador, considerando um recorte para </w:t>
      </w:r>
      <w:r w:rsidR="001239B3" w:rsidRPr="004762E7">
        <w:rPr>
          <w:rFonts w:ascii="Montserrat" w:hAnsi="Montserrat"/>
        </w:rPr>
        <w:t xml:space="preserve">vínculos profissionais de </w:t>
      </w:r>
      <w:r w:rsidR="00666086" w:rsidRPr="004762E7">
        <w:rPr>
          <w:rFonts w:ascii="Montserrat" w:hAnsi="Montserrat"/>
        </w:rPr>
        <w:t>enfermeiros, no ano de 2024</w:t>
      </w:r>
      <w:r w:rsidR="001239B3" w:rsidRPr="004762E7">
        <w:rPr>
          <w:rFonts w:ascii="Montserrat" w:hAnsi="Montserrat"/>
        </w:rPr>
        <w:t xml:space="preserve">, em </w:t>
      </w:r>
      <w:r w:rsidR="004E0F3E" w:rsidRPr="004762E7">
        <w:rPr>
          <w:rFonts w:ascii="Montserrat" w:hAnsi="Montserrat"/>
        </w:rPr>
        <w:t xml:space="preserve">estabelecimentos </w:t>
      </w:r>
      <w:r w:rsidR="001239B3" w:rsidRPr="004762E7">
        <w:rPr>
          <w:rFonts w:ascii="Montserrat" w:hAnsi="Montserrat"/>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lastRenderedPageBreak/>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Fonte: Elaborado pelos autore</w:t>
      </w:r>
      <w:r>
        <w:rPr>
          <w:rFonts w:ascii="Times New Roman" w:hAnsi="Times New Roman" w:cs="Times New Roman"/>
          <w:color w:val="000000" w:themeColor="text1"/>
          <w:sz w:val="20"/>
          <w:szCs w:val="20"/>
        </w:rPr>
        <w:t>s</w:t>
      </w:r>
    </w:p>
    <w:p w14:paraId="5E67A119" w14:textId="6C99AD96" w:rsidR="009E5CEE" w:rsidRPr="004762E7" w:rsidRDefault="009E5CEE" w:rsidP="00C567EB">
      <w:pPr>
        <w:pStyle w:val="SemEspaamento"/>
        <w:spacing w:line="360" w:lineRule="auto"/>
        <w:ind w:firstLine="851"/>
        <w:rPr>
          <w:rFonts w:ascii="Montserrat" w:hAnsi="Montserrat"/>
        </w:rPr>
      </w:pPr>
      <w:r w:rsidRPr="004762E7">
        <w:rPr>
          <w:rFonts w:ascii="Montserrat" w:hAnsi="Montserrat"/>
        </w:rPr>
        <w:t xml:space="preserve">Para acessar o link do código que resultou no mapa, clique </w:t>
      </w:r>
      <w:hyperlink r:id="rId16" w:history="1">
        <w:r w:rsidRPr="004762E7">
          <w:rPr>
            <w:rStyle w:val="Hyperlink"/>
            <w:rFonts w:ascii="Montserrat" w:hAnsi="Montserrat"/>
          </w:rPr>
          <w:t>aqui</w:t>
        </w:r>
      </w:hyperlink>
      <w:r w:rsidRPr="004762E7">
        <w:rPr>
          <w:rFonts w:ascii="Montserrat" w:hAnsi="Montserrat"/>
        </w:rPr>
        <w:t>.</w:t>
      </w:r>
      <w:bookmarkEnd w:id="16"/>
    </w:p>
    <w:p w14:paraId="0D2D1F03" w14:textId="170B76C1" w:rsidR="00666086" w:rsidRDefault="00666086" w:rsidP="00D94AD2">
      <w:pPr>
        <w:pStyle w:val="NormalWeb"/>
        <w:jc w:val="center"/>
      </w:pPr>
    </w:p>
    <w:p w14:paraId="6EFC34B2" w14:textId="3ADFDD53" w:rsidR="003F6595" w:rsidRPr="00891B36" w:rsidRDefault="00666086" w:rsidP="00666086">
      <w:pPr>
        <w:pStyle w:val="Ttulo1"/>
        <w:jc w:val="center"/>
        <w:rPr>
          <w:rFonts w:ascii="Montserrat" w:hAnsi="Montserrat"/>
          <w:b/>
          <w:bCs/>
          <w:color w:val="auto"/>
          <w:lang w:val="en-US"/>
        </w:rPr>
      </w:pPr>
      <w:bookmarkStart w:id="17" w:name="_Toc181700710"/>
      <w:r w:rsidRPr="00891B36">
        <w:rPr>
          <w:rFonts w:ascii="Montserrat" w:hAnsi="Montserrat"/>
          <w:b/>
          <w:bCs/>
          <w:color w:val="auto"/>
          <w:lang w:val="en-US"/>
        </w:rPr>
        <w:t>Referências</w:t>
      </w:r>
      <w:bookmarkEnd w:id="17"/>
    </w:p>
    <w:p w14:paraId="393A9936" w14:textId="77777777" w:rsidR="00666086" w:rsidRPr="00891B36" w:rsidRDefault="00666086" w:rsidP="00666086">
      <w:pPr>
        <w:rPr>
          <w:lang w:val="en-US"/>
        </w:rPr>
      </w:pPr>
    </w:p>
    <w:sdt>
      <w:sdtPr>
        <w:rPr>
          <w:color w:val="000000"/>
        </w:rPr>
        <w:tag w:val="MENDELEY_BIBLIOGRAPHY"/>
        <w:id w:val="951600538"/>
        <w:placeholder>
          <w:docPart w:val="DefaultPlaceholder_-1854013440"/>
        </w:placeholder>
      </w:sdtPr>
      <w:sdtEndPr/>
      <w:sdtContent>
        <w:p w14:paraId="74ABFA60" w14:textId="77777777" w:rsidR="00666086" w:rsidRPr="00891B36" w:rsidRDefault="00666086" w:rsidP="00666086">
          <w:pPr>
            <w:autoSpaceDE w:val="0"/>
            <w:autoSpaceDN w:val="0"/>
            <w:ind w:hanging="640"/>
            <w:jc w:val="both"/>
            <w:divId w:val="344209817"/>
            <w:rPr>
              <w:rFonts w:ascii="Montserrat" w:eastAsia="Times New Roman" w:hAnsi="Montserrat"/>
              <w:color w:val="000000"/>
              <w:lang w:val="en-US"/>
            </w:rPr>
          </w:pPr>
          <w:r w:rsidRPr="00891B36">
            <w:rPr>
              <w:rFonts w:ascii="Montserrat" w:eastAsia="Times New Roman" w:hAnsi="Montserrat"/>
              <w:color w:val="000000"/>
              <w:sz w:val="20"/>
              <w:szCs w:val="20"/>
              <w:lang w:val="en-US"/>
            </w:rPr>
            <w:t xml:space="preserve">1. </w:t>
          </w:r>
          <w:r w:rsidRPr="00891B36">
            <w:rPr>
              <w:rFonts w:ascii="Montserrat" w:eastAsia="Times New Roman" w:hAnsi="Montserrat"/>
              <w:color w:val="000000"/>
              <w:sz w:val="20"/>
              <w:szCs w:val="20"/>
              <w:lang w:val="en-US"/>
            </w:rPr>
            <w:tab/>
            <w:t xml:space="preserve">WHO. Global strategy on human resources for health: Workforce 2030. 2016. </w:t>
          </w:r>
        </w:p>
        <w:p w14:paraId="04B120DA" w14:textId="77777777" w:rsidR="00666086" w:rsidRPr="00891B36" w:rsidRDefault="00666086" w:rsidP="00666086">
          <w:pPr>
            <w:autoSpaceDE w:val="0"/>
            <w:autoSpaceDN w:val="0"/>
            <w:ind w:hanging="640"/>
            <w:jc w:val="both"/>
            <w:divId w:val="682315618"/>
            <w:rPr>
              <w:rFonts w:ascii="Montserrat" w:eastAsia="Times New Roman" w:hAnsi="Montserrat"/>
              <w:color w:val="000000"/>
              <w:sz w:val="20"/>
              <w:szCs w:val="20"/>
              <w:lang w:val="en-US"/>
            </w:rPr>
          </w:pPr>
          <w:r w:rsidRPr="00891B36">
            <w:rPr>
              <w:rFonts w:ascii="Montserrat" w:eastAsia="Times New Roman" w:hAnsi="Montserrat"/>
              <w:color w:val="000000"/>
              <w:sz w:val="20"/>
              <w:szCs w:val="20"/>
              <w:lang w:val="en-US"/>
            </w:rPr>
            <w:t xml:space="preserve">2. </w:t>
          </w:r>
          <w:r w:rsidRPr="00891B36">
            <w:rPr>
              <w:rFonts w:ascii="Montserrat" w:eastAsia="Times New Roman" w:hAnsi="Montserrat"/>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891B36">
            <w:rPr>
              <w:rFonts w:ascii="Montserrat" w:eastAsia="Times New Roman" w:hAnsi="Montserrat"/>
              <w:color w:val="000000"/>
              <w:sz w:val="20"/>
              <w:szCs w:val="20"/>
              <w:lang w:val="en-US"/>
            </w:rPr>
            <w:t xml:space="preserve">3. </w:t>
          </w:r>
          <w:r w:rsidRPr="00891B36">
            <w:rPr>
              <w:rFonts w:ascii="Montserrat" w:eastAsia="Times New Roman" w:hAnsi="Montserrat"/>
              <w:color w:val="000000"/>
              <w:sz w:val="20"/>
              <w:szCs w:val="20"/>
              <w:lang w:val="en-US"/>
            </w:rPr>
            <w:tab/>
            <w:t xml:space="preserve">Rees GH, James R, Samadashvili L, Scotter C. Are Sustainable Health Workforces Possible? </w:t>
          </w:r>
          <w:r w:rsidRPr="00666086">
            <w:rPr>
              <w:rFonts w:ascii="Montserrat" w:eastAsia="Times New Roman" w:hAnsi="Montserrat"/>
              <w:color w:val="000000"/>
              <w:sz w:val="20"/>
              <w:szCs w:val="20"/>
            </w:rPr>
            <w:t xml:space="preserve">Issues and a Possible Remedy. Sustainability (Switzerland).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891B36" w:rsidRDefault="00666086" w:rsidP="00666086">
          <w:pPr>
            <w:autoSpaceDE w:val="0"/>
            <w:autoSpaceDN w:val="0"/>
            <w:ind w:hanging="640"/>
            <w:jc w:val="both"/>
            <w:divId w:val="2052460715"/>
            <w:rPr>
              <w:rFonts w:ascii="Montserrat" w:eastAsia="Times New Roman" w:hAnsi="Montserrat"/>
              <w:color w:val="000000"/>
              <w:sz w:val="20"/>
              <w:szCs w:val="20"/>
              <w:lang w:val="en-US"/>
            </w:rPr>
          </w:pPr>
          <w:r w:rsidRPr="00666086">
            <w:rPr>
              <w:rFonts w:ascii="Montserrat" w:eastAsia="Times New Roman" w:hAnsi="Montserrat"/>
              <w:color w:val="000000"/>
              <w:sz w:val="20"/>
              <w:szCs w:val="20"/>
            </w:rPr>
            <w:lastRenderedPageBreak/>
            <w:t xml:space="preserve">5. </w:t>
          </w:r>
          <w:r w:rsidRPr="00666086">
            <w:rPr>
              <w:rFonts w:ascii="Montserrat" w:eastAsia="Times New Roman" w:hAnsi="Montserrat"/>
              <w:color w:val="000000"/>
              <w:sz w:val="20"/>
              <w:szCs w:val="20"/>
            </w:rPr>
            <w:tab/>
            <w:t xml:space="preserve">Ministério da Saúde. Indicadores de gestão do trabalho em saúde: material de apoio para o Programa de Qualificação e Estruturação da Gestão do Trabalho e da Educação no SUS - ProgeSUS. </w:t>
          </w:r>
          <w:r w:rsidRPr="00891B36">
            <w:rPr>
              <w:rFonts w:ascii="Montserrat" w:eastAsia="Times New Roman" w:hAnsi="Montserrat"/>
              <w:color w:val="000000"/>
              <w:sz w:val="20"/>
              <w:szCs w:val="20"/>
              <w:lang w:val="en-US"/>
            </w:rPr>
            <w:t xml:space="preserve">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891B36">
            <w:rPr>
              <w:rFonts w:ascii="Montserrat" w:eastAsia="Times New Roman" w:hAnsi="Montserrat"/>
              <w:color w:val="000000"/>
              <w:sz w:val="20"/>
              <w:szCs w:val="20"/>
              <w:lang w:val="en-US"/>
            </w:rPr>
            <w:t xml:space="preserve">6. </w:t>
          </w:r>
          <w:r w:rsidRPr="00891B36">
            <w:rPr>
              <w:rFonts w:ascii="Montserrat" w:eastAsia="Times New Roman" w:hAnsi="Montserrat"/>
              <w:color w:val="000000"/>
              <w:sz w:val="20"/>
              <w:szCs w:val="20"/>
              <w:lang w:val="en-US"/>
            </w:rPr>
            <w:tab/>
            <w:t xml:space="preserve">WHO. Strengthening the collection, analysis and use of health workforce data and information - a handbook [Internet]. </w:t>
          </w:r>
          <w:r w:rsidRPr="00666086">
            <w:rPr>
              <w:rFonts w:ascii="Montserrat" w:eastAsia="Times New Roman" w:hAnsi="Montserrat"/>
              <w:color w:val="000000"/>
              <w:sz w:val="20"/>
              <w:szCs w:val="20"/>
            </w:rPr>
            <w:t>2022. Available from: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12" w:author="Daniel Pagotto" w:date="2024-11-05T12:12:00Z" w:initials="DP">
    <w:p w14:paraId="72C6D04C" w14:textId="155AC2FD" w:rsidR="009E5CEE" w:rsidRDefault="009E5CEE">
      <w:pPr>
        <w:pStyle w:val="Textodecomentrio"/>
      </w:pPr>
      <w:r>
        <w:rPr>
          <w:rStyle w:val="Refdecomentrio"/>
        </w:rPr>
        <w:annotationRef/>
      </w:r>
      <w:r>
        <w:t>Henrique, atualizar a consulta no repositório do github, pois eu fiz um ajuste lá no dremio</w:t>
      </w:r>
    </w:p>
  </w:comment>
  <w:comment w:id="14" w:author="HENRIQUE RIBEIRO DA SILVEIRA" w:date="2024-11-05T13:52:00Z" w:initials="HRDS">
    <w:p w14:paraId="67EBB76E" w14:textId="29479E0D" w:rsidR="00D7294F" w:rsidRDefault="00D7294F">
      <w:pPr>
        <w:pStyle w:val="Textodecomentrio"/>
      </w:pPr>
      <w:r>
        <w:rPr>
          <w:rStyle w:val="Refdecomentrio"/>
        </w:rPr>
        <w:annotationRef/>
      </w:r>
      <w:r>
        <w:t>Analises.face.ufg</w:t>
      </w:r>
    </w:p>
  </w:comment>
  <w:comment w:id="11"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387B" w14:textId="77777777" w:rsidR="000C60B4" w:rsidRDefault="000C60B4" w:rsidP="0078205E">
      <w:pPr>
        <w:spacing w:after="0" w:line="240" w:lineRule="auto"/>
      </w:pPr>
      <w:r>
        <w:separator/>
      </w:r>
    </w:p>
  </w:endnote>
  <w:endnote w:type="continuationSeparator" w:id="0">
    <w:p w14:paraId="6CE1C703" w14:textId="77777777" w:rsidR="000C60B4" w:rsidRDefault="000C60B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panose1 w:val="00000000000000000000"/>
    <w:charset w:val="00"/>
    <w:family w:val="auto"/>
    <w:pitch w:val="variable"/>
    <w:sig w:usb0="A00002FF" w:usb1="4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EF5E" w14:textId="77777777" w:rsidR="000C60B4" w:rsidRDefault="000C60B4" w:rsidP="0078205E">
      <w:pPr>
        <w:spacing w:after="0" w:line="240" w:lineRule="auto"/>
      </w:pPr>
      <w:r>
        <w:separator/>
      </w:r>
    </w:p>
  </w:footnote>
  <w:footnote w:type="continuationSeparator" w:id="0">
    <w:p w14:paraId="47A85BEB" w14:textId="77777777" w:rsidR="000C60B4" w:rsidRDefault="000C60B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37486"/>
    <w:multiLevelType w:val="hybridMultilevel"/>
    <w:tmpl w:val="F3665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C60B4"/>
    <w:rsid w:val="001239B3"/>
    <w:rsid w:val="001973EF"/>
    <w:rsid w:val="001D0EE0"/>
    <w:rsid w:val="0025256E"/>
    <w:rsid w:val="002826EF"/>
    <w:rsid w:val="003F6595"/>
    <w:rsid w:val="00423819"/>
    <w:rsid w:val="004762E7"/>
    <w:rsid w:val="00496AA8"/>
    <w:rsid w:val="004A3585"/>
    <w:rsid w:val="004C446E"/>
    <w:rsid w:val="004E0F3E"/>
    <w:rsid w:val="0051118D"/>
    <w:rsid w:val="00537021"/>
    <w:rsid w:val="005C3030"/>
    <w:rsid w:val="00666086"/>
    <w:rsid w:val="0078205E"/>
    <w:rsid w:val="00814305"/>
    <w:rsid w:val="00891B36"/>
    <w:rsid w:val="00895986"/>
    <w:rsid w:val="009E5CEE"/>
    <w:rsid w:val="00A37526"/>
    <w:rsid w:val="00A80BE7"/>
    <w:rsid w:val="00A9045B"/>
    <w:rsid w:val="00B13018"/>
    <w:rsid w:val="00B55CBE"/>
    <w:rsid w:val="00C05C2B"/>
    <w:rsid w:val="00C567EB"/>
    <w:rsid w:val="00CA4CA1"/>
    <w:rsid w:val="00D24869"/>
    <w:rsid w:val="00D36EEF"/>
    <w:rsid w:val="00D7294F"/>
    <w:rsid w:val="00D94AD2"/>
    <w:rsid w:val="00E47210"/>
    <w:rsid w:val="00EF3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6781890">
      <w:bodyDiv w:val="1"/>
      <w:marLeft w:val="0"/>
      <w:marRight w:val="0"/>
      <w:marTop w:val="0"/>
      <w:marBottom w:val="0"/>
      <w:divBdr>
        <w:top w:val="none" w:sz="0" w:space="0" w:color="auto"/>
        <w:left w:val="none" w:sz="0" w:space="0" w:color="auto"/>
        <w:bottom w:val="none" w:sz="0" w:space="0" w:color="auto"/>
        <w:right w:val="none" w:sz="0" w:space="0" w:color="auto"/>
      </w:divBdr>
      <w:divsChild>
        <w:div w:id="955793633">
          <w:marLeft w:val="0"/>
          <w:marRight w:val="0"/>
          <w:marTop w:val="0"/>
          <w:marBottom w:val="0"/>
          <w:divBdr>
            <w:top w:val="none" w:sz="0" w:space="0" w:color="auto"/>
            <w:left w:val="none" w:sz="0" w:space="0" w:color="auto"/>
            <w:bottom w:val="none" w:sz="0" w:space="0" w:color="auto"/>
            <w:right w:val="none" w:sz="0" w:space="0" w:color="auto"/>
          </w:divBdr>
          <w:divsChild>
            <w:div w:id="184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3493">
      <w:bodyDiv w:val="1"/>
      <w:marLeft w:val="0"/>
      <w:marRight w:val="0"/>
      <w:marTop w:val="0"/>
      <w:marBottom w:val="0"/>
      <w:divBdr>
        <w:top w:val="none" w:sz="0" w:space="0" w:color="auto"/>
        <w:left w:val="none" w:sz="0" w:space="0" w:color="auto"/>
        <w:bottom w:val="none" w:sz="0" w:space="0" w:color="auto"/>
        <w:right w:val="none" w:sz="0" w:space="0" w:color="auto"/>
      </w:divBdr>
      <w:divsChild>
        <w:div w:id="444423391">
          <w:marLeft w:val="0"/>
          <w:marRight w:val="0"/>
          <w:marTop w:val="0"/>
          <w:marBottom w:val="0"/>
          <w:divBdr>
            <w:top w:val="none" w:sz="0" w:space="0" w:color="auto"/>
            <w:left w:val="none" w:sz="0" w:space="0" w:color="auto"/>
            <w:bottom w:val="none" w:sz="0" w:space="0" w:color="auto"/>
            <w:right w:val="none" w:sz="0" w:space="0" w:color="auto"/>
          </w:divBdr>
          <w:divsChild>
            <w:div w:id="2761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580">
      <w:bodyDiv w:val="1"/>
      <w:marLeft w:val="0"/>
      <w:marRight w:val="0"/>
      <w:marTop w:val="0"/>
      <w:marBottom w:val="0"/>
      <w:divBdr>
        <w:top w:val="none" w:sz="0" w:space="0" w:color="auto"/>
        <w:left w:val="none" w:sz="0" w:space="0" w:color="auto"/>
        <w:bottom w:val="none" w:sz="0" w:space="0" w:color="auto"/>
        <w:right w:val="none" w:sz="0" w:space="0" w:color="auto"/>
      </w:divBdr>
      <w:divsChild>
        <w:div w:id="290936832">
          <w:marLeft w:val="0"/>
          <w:marRight w:val="0"/>
          <w:marTop w:val="0"/>
          <w:marBottom w:val="0"/>
          <w:divBdr>
            <w:top w:val="none" w:sz="0" w:space="0" w:color="auto"/>
            <w:left w:val="none" w:sz="0" w:space="0" w:color="auto"/>
            <w:bottom w:val="none" w:sz="0" w:space="0" w:color="auto"/>
            <w:right w:val="none" w:sz="0" w:space="0" w:color="auto"/>
          </w:divBdr>
          <w:divsChild>
            <w:div w:id="4627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439">
      <w:bodyDiv w:val="1"/>
      <w:marLeft w:val="0"/>
      <w:marRight w:val="0"/>
      <w:marTop w:val="0"/>
      <w:marBottom w:val="0"/>
      <w:divBdr>
        <w:top w:val="none" w:sz="0" w:space="0" w:color="auto"/>
        <w:left w:val="none" w:sz="0" w:space="0" w:color="auto"/>
        <w:bottom w:val="none" w:sz="0" w:space="0" w:color="auto"/>
        <w:right w:val="none" w:sz="0" w:space="0" w:color="auto"/>
      </w:divBdr>
      <w:divsChild>
        <w:div w:id="1167013509">
          <w:marLeft w:val="0"/>
          <w:marRight w:val="0"/>
          <w:marTop w:val="0"/>
          <w:marBottom w:val="0"/>
          <w:divBdr>
            <w:top w:val="none" w:sz="0" w:space="0" w:color="auto"/>
            <w:left w:val="none" w:sz="0" w:space="0" w:color="auto"/>
            <w:bottom w:val="none" w:sz="0" w:space="0" w:color="auto"/>
            <w:right w:val="none" w:sz="0" w:space="0" w:color="auto"/>
          </w:divBdr>
          <w:divsChild>
            <w:div w:id="1968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9077">
      <w:bodyDiv w:val="1"/>
      <w:marLeft w:val="0"/>
      <w:marRight w:val="0"/>
      <w:marTop w:val="0"/>
      <w:marBottom w:val="0"/>
      <w:divBdr>
        <w:top w:val="none" w:sz="0" w:space="0" w:color="auto"/>
        <w:left w:val="none" w:sz="0" w:space="0" w:color="auto"/>
        <w:bottom w:val="none" w:sz="0" w:space="0" w:color="auto"/>
        <w:right w:val="none" w:sz="0" w:space="0" w:color="auto"/>
      </w:divBdr>
      <w:divsChild>
        <w:div w:id="1576158381">
          <w:marLeft w:val="0"/>
          <w:marRight w:val="0"/>
          <w:marTop w:val="0"/>
          <w:marBottom w:val="0"/>
          <w:divBdr>
            <w:top w:val="none" w:sz="0" w:space="0" w:color="auto"/>
            <w:left w:val="none" w:sz="0" w:space="0" w:color="auto"/>
            <w:bottom w:val="none" w:sz="0" w:space="0" w:color="auto"/>
            <w:right w:val="none" w:sz="0" w:space="0" w:color="auto"/>
          </w:divBdr>
          <w:divsChild>
            <w:div w:id="1712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3069">
      <w:bodyDiv w:val="1"/>
      <w:marLeft w:val="0"/>
      <w:marRight w:val="0"/>
      <w:marTop w:val="0"/>
      <w:marBottom w:val="0"/>
      <w:divBdr>
        <w:top w:val="none" w:sz="0" w:space="0" w:color="auto"/>
        <w:left w:val="none" w:sz="0" w:space="0" w:color="auto"/>
        <w:bottom w:val="none" w:sz="0" w:space="0" w:color="auto"/>
        <w:right w:val="none" w:sz="0" w:space="0" w:color="auto"/>
      </w:divBdr>
      <w:divsChild>
        <w:div w:id="959989927">
          <w:marLeft w:val="0"/>
          <w:marRight w:val="0"/>
          <w:marTop w:val="0"/>
          <w:marBottom w:val="0"/>
          <w:divBdr>
            <w:top w:val="none" w:sz="0" w:space="0" w:color="auto"/>
            <w:left w:val="none" w:sz="0" w:space="0" w:color="auto"/>
            <w:bottom w:val="none" w:sz="0" w:space="0" w:color="auto"/>
            <w:right w:val="none" w:sz="0" w:space="0" w:color="auto"/>
          </w:divBdr>
          <w:divsChild>
            <w:div w:id="2094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305">
      <w:bodyDiv w:val="1"/>
      <w:marLeft w:val="0"/>
      <w:marRight w:val="0"/>
      <w:marTop w:val="0"/>
      <w:marBottom w:val="0"/>
      <w:divBdr>
        <w:top w:val="none" w:sz="0" w:space="0" w:color="auto"/>
        <w:left w:val="none" w:sz="0" w:space="0" w:color="auto"/>
        <w:bottom w:val="none" w:sz="0" w:space="0" w:color="auto"/>
        <w:right w:val="none" w:sz="0" w:space="0" w:color="auto"/>
      </w:divBdr>
      <w:divsChild>
        <w:div w:id="84542196">
          <w:marLeft w:val="0"/>
          <w:marRight w:val="0"/>
          <w:marTop w:val="0"/>
          <w:marBottom w:val="0"/>
          <w:divBdr>
            <w:top w:val="none" w:sz="0" w:space="0" w:color="auto"/>
            <w:left w:val="none" w:sz="0" w:space="0" w:color="auto"/>
            <w:bottom w:val="none" w:sz="0" w:space="0" w:color="auto"/>
            <w:right w:val="none" w:sz="0" w:space="0" w:color="auto"/>
          </w:divBdr>
          <w:divsChild>
            <w:div w:id="3164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13978015">
      <w:bodyDiv w:val="1"/>
      <w:marLeft w:val="0"/>
      <w:marRight w:val="0"/>
      <w:marTop w:val="0"/>
      <w:marBottom w:val="0"/>
      <w:divBdr>
        <w:top w:val="none" w:sz="0" w:space="0" w:color="auto"/>
        <w:left w:val="none" w:sz="0" w:space="0" w:color="auto"/>
        <w:bottom w:val="none" w:sz="0" w:space="0" w:color="auto"/>
        <w:right w:val="none" w:sz="0" w:space="0" w:color="auto"/>
      </w:divBdr>
      <w:divsChild>
        <w:div w:id="837958919">
          <w:marLeft w:val="0"/>
          <w:marRight w:val="0"/>
          <w:marTop w:val="0"/>
          <w:marBottom w:val="0"/>
          <w:divBdr>
            <w:top w:val="none" w:sz="0" w:space="0" w:color="auto"/>
            <w:left w:val="none" w:sz="0" w:space="0" w:color="auto"/>
            <w:bottom w:val="none" w:sz="0" w:space="0" w:color="auto"/>
            <w:right w:val="none" w:sz="0" w:space="0" w:color="auto"/>
          </w:divBdr>
          <w:divsChild>
            <w:div w:id="10115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879">
      <w:bodyDiv w:val="1"/>
      <w:marLeft w:val="0"/>
      <w:marRight w:val="0"/>
      <w:marTop w:val="0"/>
      <w:marBottom w:val="0"/>
      <w:divBdr>
        <w:top w:val="none" w:sz="0" w:space="0" w:color="auto"/>
        <w:left w:val="none" w:sz="0" w:space="0" w:color="auto"/>
        <w:bottom w:val="none" w:sz="0" w:space="0" w:color="auto"/>
        <w:right w:val="none" w:sz="0" w:space="0" w:color="auto"/>
      </w:divBdr>
      <w:divsChild>
        <w:div w:id="1246574492">
          <w:marLeft w:val="0"/>
          <w:marRight w:val="0"/>
          <w:marTop w:val="0"/>
          <w:marBottom w:val="0"/>
          <w:divBdr>
            <w:top w:val="none" w:sz="0" w:space="0" w:color="auto"/>
            <w:left w:val="none" w:sz="0" w:space="0" w:color="auto"/>
            <w:bottom w:val="none" w:sz="0" w:space="0" w:color="auto"/>
            <w:right w:val="none" w:sz="0" w:space="0" w:color="auto"/>
          </w:divBdr>
          <w:divsChild>
            <w:div w:id="1694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8057484">
      <w:bodyDiv w:val="1"/>
      <w:marLeft w:val="0"/>
      <w:marRight w:val="0"/>
      <w:marTop w:val="0"/>
      <w:marBottom w:val="0"/>
      <w:divBdr>
        <w:top w:val="none" w:sz="0" w:space="0" w:color="auto"/>
        <w:left w:val="none" w:sz="0" w:space="0" w:color="auto"/>
        <w:bottom w:val="none" w:sz="0" w:space="0" w:color="auto"/>
        <w:right w:val="none" w:sz="0" w:space="0" w:color="auto"/>
      </w:divBdr>
      <w:divsChild>
        <w:div w:id="2042969719">
          <w:marLeft w:val="0"/>
          <w:marRight w:val="0"/>
          <w:marTop w:val="0"/>
          <w:marBottom w:val="0"/>
          <w:divBdr>
            <w:top w:val="none" w:sz="0" w:space="0" w:color="auto"/>
            <w:left w:val="none" w:sz="0" w:space="0" w:color="auto"/>
            <w:bottom w:val="none" w:sz="0" w:space="0" w:color="auto"/>
            <w:right w:val="none" w:sz="0" w:space="0" w:color="auto"/>
          </w:divBdr>
          <w:divsChild>
            <w:div w:id="988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2971664">
      <w:bodyDiv w:val="1"/>
      <w:marLeft w:val="0"/>
      <w:marRight w:val="0"/>
      <w:marTop w:val="0"/>
      <w:marBottom w:val="0"/>
      <w:divBdr>
        <w:top w:val="none" w:sz="0" w:space="0" w:color="auto"/>
        <w:left w:val="none" w:sz="0" w:space="0" w:color="auto"/>
        <w:bottom w:val="none" w:sz="0" w:space="0" w:color="auto"/>
        <w:right w:val="none" w:sz="0" w:space="0" w:color="auto"/>
      </w:divBdr>
      <w:divsChild>
        <w:div w:id="633944538">
          <w:marLeft w:val="0"/>
          <w:marRight w:val="0"/>
          <w:marTop w:val="0"/>
          <w:marBottom w:val="0"/>
          <w:divBdr>
            <w:top w:val="none" w:sz="0" w:space="0" w:color="auto"/>
            <w:left w:val="none" w:sz="0" w:space="0" w:color="auto"/>
            <w:bottom w:val="none" w:sz="0" w:space="0" w:color="auto"/>
            <w:right w:val="none" w:sz="0" w:space="0" w:color="auto"/>
          </w:divBdr>
          <w:divsChild>
            <w:div w:id="14116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060740405">
      <w:bodyDiv w:val="1"/>
      <w:marLeft w:val="0"/>
      <w:marRight w:val="0"/>
      <w:marTop w:val="0"/>
      <w:marBottom w:val="0"/>
      <w:divBdr>
        <w:top w:val="none" w:sz="0" w:space="0" w:color="auto"/>
        <w:left w:val="none" w:sz="0" w:space="0" w:color="auto"/>
        <w:bottom w:val="none" w:sz="0" w:space="0" w:color="auto"/>
        <w:right w:val="none" w:sz="0" w:space="0" w:color="auto"/>
      </w:divBdr>
      <w:divsChild>
        <w:div w:id="2050570300">
          <w:marLeft w:val="0"/>
          <w:marRight w:val="0"/>
          <w:marTop w:val="0"/>
          <w:marBottom w:val="0"/>
          <w:divBdr>
            <w:top w:val="none" w:sz="0" w:space="0" w:color="auto"/>
            <w:left w:val="none" w:sz="0" w:space="0" w:color="auto"/>
            <w:bottom w:val="none" w:sz="0" w:space="0" w:color="auto"/>
            <w:right w:val="none" w:sz="0" w:space="0" w:color="auto"/>
          </w:divBdr>
          <w:divsChild>
            <w:div w:id="1784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7_equipamentos/07_indicadores_equipamentos.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panose1 w:val="00000000000000000000"/>
    <w:charset w:val="00"/>
    <w:family w:val="auto"/>
    <w:pitch w:val="variable"/>
    <w:sig w:usb0="A00002FF" w:usb1="4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D4B37"/>
    <w:rsid w:val="00880C8C"/>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1348</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Bruno Ribeiro</cp:lastModifiedBy>
  <cp:revision>10</cp:revision>
  <dcterms:created xsi:type="dcterms:W3CDTF">2024-11-05T15:05:00Z</dcterms:created>
  <dcterms:modified xsi:type="dcterms:W3CDTF">2024-12-02T14:23:00Z</dcterms:modified>
</cp:coreProperties>
</file>
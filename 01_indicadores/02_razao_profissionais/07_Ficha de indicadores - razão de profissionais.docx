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7A968EBF">
            <wp:simplePos x="0" y="0"/>
            <wp:positionH relativeFrom="column">
              <wp:posOffset>-1064895</wp:posOffset>
            </wp:positionH>
            <wp:positionV relativeFrom="paragraph">
              <wp:posOffset>-915035</wp:posOffset>
            </wp:positionV>
            <wp:extent cx="7558013" cy="10691348"/>
            <wp:effectExtent l="0" t="0" r="5080" b="0"/>
            <wp:wrapNone/>
            <wp:docPr id="977596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523" cy="10694898"/>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3C4E1CD8" w:rsidR="0078205E" w:rsidRDefault="003970FB"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7FF33DF" w14:textId="2D988C61" w:rsidR="00B917DD" w:rsidRDefault="00D36EEF">
          <w:pPr>
            <w:pStyle w:val="Sumrio1"/>
            <w:tabs>
              <w:tab w:val="right" w:leader="dot" w:pos="9062"/>
            </w:tabs>
            <w:rPr>
              <w:rFonts w:eastAsiaTheme="minorEastAsia"/>
              <w:noProof/>
              <w:kern w:val="0"/>
              <w:lang w:eastAsia="pt-BR"/>
              <w14:ligatures w14:val="none"/>
            </w:rPr>
          </w:pPr>
          <w:r w:rsidRPr="00CC0FAD">
            <w:rPr>
              <w:rFonts w:ascii="Exo" w:hAnsi="Exo"/>
            </w:rPr>
            <w:fldChar w:fldCharType="begin"/>
          </w:r>
          <w:r w:rsidRPr="00CC0FAD">
            <w:rPr>
              <w:rFonts w:ascii="Exo" w:hAnsi="Exo"/>
            </w:rPr>
            <w:instrText xml:space="preserve"> TOC \o "1-3" \h \z \u </w:instrText>
          </w:r>
          <w:r w:rsidRPr="00CC0FAD">
            <w:rPr>
              <w:rFonts w:ascii="Exo" w:hAnsi="Exo"/>
            </w:rPr>
            <w:fldChar w:fldCharType="separate"/>
          </w:r>
          <w:hyperlink w:anchor="_Toc184303868" w:history="1">
            <w:r w:rsidR="00B917DD" w:rsidRPr="00917A54">
              <w:rPr>
                <w:rStyle w:val="Hyperlink"/>
                <w:rFonts w:ascii="Exo" w:hAnsi="Exo"/>
                <w:b/>
                <w:bCs/>
                <w:noProof/>
              </w:rPr>
              <w:t>Introdução</w:t>
            </w:r>
            <w:r w:rsidR="00B917DD">
              <w:rPr>
                <w:noProof/>
                <w:webHidden/>
              </w:rPr>
              <w:tab/>
            </w:r>
            <w:r w:rsidR="00B917DD">
              <w:rPr>
                <w:noProof/>
                <w:webHidden/>
              </w:rPr>
              <w:fldChar w:fldCharType="begin"/>
            </w:r>
            <w:r w:rsidR="00B917DD">
              <w:rPr>
                <w:noProof/>
                <w:webHidden/>
              </w:rPr>
              <w:instrText xml:space="preserve"> PAGEREF _Toc184303868 \h </w:instrText>
            </w:r>
            <w:r w:rsidR="00B917DD">
              <w:rPr>
                <w:noProof/>
                <w:webHidden/>
              </w:rPr>
            </w:r>
            <w:r w:rsidR="00B917DD">
              <w:rPr>
                <w:noProof/>
                <w:webHidden/>
              </w:rPr>
              <w:fldChar w:fldCharType="separate"/>
            </w:r>
            <w:r w:rsidR="00B917DD">
              <w:rPr>
                <w:noProof/>
                <w:webHidden/>
              </w:rPr>
              <w:t>4</w:t>
            </w:r>
            <w:r w:rsidR="00B917DD">
              <w:rPr>
                <w:noProof/>
                <w:webHidden/>
              </w:rPr>
              <w:fldChar w:fldCharType="end"/>
            </w:r>
          </w:hyperlink>
        </w:p>
        <w:p w14:paraId="3475B380" w14:textId="429F53AC" w:rsidR="00B917DD" w:rsidRDefault="00B917DD">
          <w:pPr>
            <w:pStyle w:val="Sumrio1"/>
            <w:tabs>
              <w:tab w:val="right" w:leader="dot" w:pos="9062"/>
            </w:tabs>
            <w:rPr>
              <w:rFonts w:eastAsiaTheme="minorEastAsia"/>
              <w:noProof/>
              <w:kern w:val="0"/>
              <w:lang w:eastAsia="pt-BR"/>
              <w14:ligatures w14:val="none"/>
            </w:rPr>
          </w:pPr>
          <w:hyperlink w:anchor="_Toc184303869" w:history="1">
            <w:r w:rsidRPr="00917A54">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_Toc184303869 \h </w:instrText>
            </w:r>
            <w:r>
              <w:rPr>
                <w:noProof/>
                <w:webHidden/>
              </w:rPr>
            </w:r>
            <w:r>
              <w:rPr>
                <w:noProof/>
                <w:webHidden/>
              </w:rPr>
              <w:fldChar w:fldCharType="separate"/>
            </w:r>
            <w:r>
              <w:rPr>
                <w:noProof/>
                <w:webHidden/>
              </w:rPr>
              <w:t>5</w:t>
            </w:r>
            <w:r>
              <w:rPr>
                <w:noProof/>
                <w:webHidden/>
              </w:rPr>
              <w:fldChar w:fldCharType="end"/>
            </w:r>
          </w:hyperlink>
        </w:p>
        <w:p w14:paraId="227405E6" w14:textId="023EB41C" w:rsidR="00B917DD" w:rsidRDefault="00B917DD">
          <w:pPr>
            <w:pStyle w:val="Sumrio1"/>
            <w:tabs>
              <w:tab w:val="right" w:leader="dot" w:pos="9062"/>
            </w:tabs>
            <w:rPr>
              <w:rFonts w:eastAsiaTheme="minorEastAsia"/>
              <w:noProof/>
              <w:kern w:val="0"/>
              <w:lang w:eastAsia="pt-BR"/>
              <w14:ligatures w14:val="none"/>
            </w:rPr>
          </w:pPr>
          <w:hyperlink w:anchor="_Toc184303870" w:history="1">
            <w:r w:rsidRPr="00917A54">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_Toc184303870 \h </w:instrText>
            </w:r>
            <w:r>
              <w:rPr>
                <w:noProof/>
                <w:webHidden/>
              </w:rPr>
            </w:r>
            <w:r>
              <w:rPr>
                <w:noProof/>
                <w:webHidden/>
              </w:rPr>
              <w:fldChar w:fldCharType="separate"/>
            </w:r>
            <w:r>
              <w:rPr>
                <w:noProof/>
                <w:webHidden/>
              </w:rPr>
              <w:t>7</w:t>
            </w:r>
            <w:r>
              <w:rPr>
                <w:noProof/>
                <w:webHidden/>
              </w:rPr>
              <w:fldChar w:fldCharType="end"/>
            </w:r>
          </w:hyperlink>
        </w:p>
        <w:p w14:paraId="58131E92" w14:textId="3B0F10C4" w:rsidR="00B917DD" w:rsidRDefault="00B917DD">
          <w:pPr>
            <w:pStyle w:val="Sumrio1"/>
            <w:tabs>
              <w:tab w:val="right" w:leader="dot" w:pos="9062"/>
            </w:tabs>
            <w:rPr>
              <w:rFonts w:eastAsiaTheme="minorEastAsia"/>
              <w:noProof/>
              <w:kern w:val="0"/>
              <w:lang w:eastAsia="pt-BR"/>
              <w14:ligatures w14:val="none"/>
            </w:rPr>
          </w:pPr>
          <w:hyperlink w:anchor="_Toc184303871" w:history="1">
            <w:r w:rsidRPr="00917A54">
              <w:rPr>
                <w:rStyle w:val="Hyperlink"/>
                <w:rFonts w:ascii="Exo" w:hAnsi="Exo"/>
                <w:b/>
                <w:bCs/>
                <w:noProof/>
              </w:rPr>
              <w:t>Referências</w:t>
            </w:r>
            <w:r>
              <w:rPr>
                <w:noProof/>
                <w:webHidden/>
              </w:rPr>
              <w:tab/>
            </w:r>
            <w:r>
              <w:rPr>
                <w:noProof/>
                <w:webHidden/>
              </w:rPr>
              <w:fldChar w:fldCharType="begin"/>
            </w:r>
            <w:r>
              <w:rPr>
                <w:noProof/>
                <w:webHidden/>
              </w:rPr>
              <w:instrText xml:space="preserve"> PAGEREF _Toc184303871 \h </w:instrText>
            </w:r>
            <w:r>
              <w:rPr>
                <w:noProof/>
                <w:webHidden/>
              </w:rPr>
            </w:r>
            <w:r>
              <w:rPr>
                <w:noProof/>
                <w:webHidden/>
              </w:rPr>
              <w:fldChar w:fldCharType="separate"/>
            </w:r>
            <w:r>
              <w:rPr>
                <w:noProof/>
                <w:webHidden/>
              </w:rPr>
              <w:t>8</w:t>
            </w:r>
            <w:r>
              <w:rPr>
                <w:noProof/>
                <w:webHidden/>
              </w:rPr>
              <w:fldChar w:fldCharType="end"/>
            </w:r>
          </w:hyperlink>
        </w:p>
        <w:p w14:paraId="40B93563" w14:textId="7088B4F5" w:rsidR="004A3585" w:rsidRPr="0042739E" w:rsidRDefault="00D36EEF" w:rsidP="004A3585">
          <w:pPr>
            <w:rPr>
              <w:rFonts w:ascii="Exo" w:hAnsi="Exo"/>
            </w:rPr>
          </w:pPr>
          <w:r w:rsidRPr="00CC0FAD">
            <w:rPr>
              <w:rFonts w:ascii="Exo" w:hAnsi="Exo"/>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4303868"/>
      <w:r w:rsidRPr="00CC0FAD">
        <w:rPr>
          <w:rFonts w:ascii="Exo" w:hAnsi="Exo"/>
          <w:b/>
          <w:bCs/>
          <w:color w:val="auto"/>
        </w:rPr>
        <w:lastRenderedPageBreak/>
        <w:t>Introdução</w:t>
      </w:r>
      <w:bookmarkEnd w:id="0"/>
    </w:p>
    <w:p w14:paraId="33B87979" w14:textId="608EEB74" w:rsidR="00B13018"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Em 2016, motivados por alertas de déficits de profissionais de saúde no futuro, a Organização Mundial da Saúde (OMS) lançou uma estratégia chamada </w:t>
      </w:r>
      <w:r w:rsidRPr="00CC0FAD">
        <w:rPr>
          <w:rFonts w:ascii="Exo" w:hAnsi="Exo"/>
          <w:i/>
          <w:iCs/>
          <w:sz w:val="20"/>
          <w:szCs w:val="20"/>
        </w:rPr>
        <w:t xml:space="preserve">Global </w:t>
      </w:r>
      <w:proofErr w:type="spellStart"/>
      <w:r w:rsidRPr="00CC0FAD">
        <w:rPr>
          <w:rFonts w:ascii="Exo" w:hAnsi="Exo"/>
          <w:i/>
          <w:iCs/>
          <w:sz w:val="20"/>
          <w:szCs w:val="20"/>
        </w:rPr>
        <w:t>Strategy</w:t>
      </w:r>
      <w:proofErr w:type="spellEnd"/>
      <w:r w:rsidRPr="00CC0FAD">
        <w:rPr>
          <w:rFonts w:ascii="Exo" w:hAnsi="Exo"/>
          <w:i/>
          <w:iCs/>
          <w:sz w:val="20"/>
          <w:szCs w:val="20"/>
        </w:rPr>
        <w:t xml:space="preserve"> for </w:t>
      </w:r>
      <w:proofErr w:type="spellStart"/>
      <w:r w:rsidRPr="00CC0FAD">
        <w:rPr>
          <w:rFonts w:ascii="Exo" w:hAnsi="Exo"/>
          <w:i/>
          <w:iCs/>
          <w:sz w:val="20"/>
          <w:szCs w:val="20"/>
        </w:rPr>
        <w:t>Human</w:t>
      </w:r>
      <w:proofErr w:type="spellEnd"/>
      <w:r w:rsidRPr="00CC0FAD">
        <w:rPr>
          <w:rFonts w:ascii="Exo" w:hAnsi="Exo"/>
          <w:i/>
          <w:iCs/>
          <w:sz w:val="20"/>
          <w:szCs w:val="20"/>
        </w:rPr>
        <w:t xml:space="preserve"> </w:t>
      </w:r>
      <w:proofErr w:type="spellStart"/>
      <w:r w:rsidRPr="00CC0FAD">
        <w:rPr>
          <w:rFonts w:ascii="Exo" w:hAnsi="Exo"/>
          <w:i/>
          <w:iCs/>
          <w:sz w:val="20"/>
          <w:szCs w:val="20"/>
        </w:rPr>
        <w:t>Resources</w:t>
      </w:r>
      <w:proofErr w:type="spellEnd"/>
      <w:r w:rsidRPr="00CC0FAD">
        <w:rPr>
          <w:rFonts w:ascii="Exo" w:hAnsi="Exo"/>
          <w:i/>
          <w:iCs/>
          <w:sz w:val="20"/>
          <w:szCs w:val="20"/>
        </w:rPr>
        <w:t xml:space="preserve"> for Health: </w:t>
      </w:r>
      <w:proofErr w:type="spellStart"/>
      <w:r w:rsidRPr="00CC0FAD">
        <w:rPr>
          <w:rFonts w:ascii="Exo" w:hAnsi="Exo"/>
          <w:i/>
          <w:iCs/>
          <w:sz w:val="20"/>
          <w:szCs w:val="20"/>
        </w:rPr>
        <w:t>Workforce</w:t>
      </w:r>
      <w:proofErr w:type="spellEnd"/>
      <w:r w:rsidRPr="00CC0FAD">
        <w:rPr>
          <w:rFonts w:ascii="Exo" w:hAnsi="Exo"/>
          <w:i/>
          <w:iCs/>
          <w:sz w:val="20"/>
          <w:szCs w:val="20"/>
        </w:rPr>
        <w:t xml:space="preserve"> 2030</w:t>
      </w:r>
      <w:r w:rsidRPr="00CC0FA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CC0FAD">
            <w:rPr>
              <w:rFonts w:ascii="Exo" w:hAnsi="Exo"/>
              <w:color w:val="000000"/>
              <w:sz w:val="20"/>
              <w:szCs w:val="20"/>
              <w:vertAlign w:val="superscript"/>
            </w:rPr>
            <w:t>1</w:t>
          </w:r>
        </w:sdtContent>
      </w:sdt>
      <w:r w:rsidRPr="00CC0FAD">
        <w:rPr>
          <w:rFonts w:ascii="Exo" w:hAnsi="Exo"/>
          <w:sz w:val="20"/>
          <w:szCs w:val="20"/>
        </w:rPr>
        <w:t>.</w:t>
      </w:r>
    </w:p>
    <w:p w14:paraId="0882896E" w14:textId="53A93EA4" w:rsidR="00D36EEF"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CC0FAD">
            <w:rPr>
              <w:rFonts w:ascii="Exo" w:hAnsi="Exo"/>
              <w:color w:val="000000"/>
              <w:sz w:val="20"/>
              <w:szCs w:val="20"/>
              <w:vertAlign w:val="superscript"/>
            </w:rPr>
            <w:t>2,3</w:t>
          </w:r>
        </w:sdtContent>
      </w:sdt>
      <w:r w:rsidRPr="00CC0FAD">
        <w:rPr>
          <w:rFonts w:ascii="Exo" w:hAnsi="Exo"/>
          <w:sz w:val="20"/>
          <w:szCs w:val="20"/>
        </w:rPr>
        <w:t xml:space="preserve">. Diante disso, este relatório faz parte de uma coletânea de indicadores que compõe as dinâmicas da força de trabalho em saúde. Para isso, foram </w:t>
      </w:r>
      <w:r w:rsidR="00D36EEF" w:rsidRPr="00CC0FAD">
        <w:rPr>
          <w:rFonts w:ascii="Exo" w:hAnsi="Exo"/>
          <w:sz w:val="20"/>
          <w:szCs w:val="20"/>
        </w:rPr>
        <w:t>levantadas</w:t>
      </w:r>
      <w:r w:rsidRPr="00CC0FA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CC0FAD">
            <w:rPr>
              <w:rFonts w:ascii="Exo" w:hAnsi="Exo"/>
              <w:color w:val="000000"/>
              <w:sz w:val="20"/>
              <w:szCs w:val="20"/>
              <w:vertAlign w:val="superscript"/>
            </w:rPr>
            <w:t>4–6</w:t>
          </w:r>
        </w:sdtContent>
      </w:sdt>
      <w:r w:rsidR="00D36EEF" w:rsidRPr="00CC0FAD">
        <w:rPr>
          <w:rFonts w:ascii="Exo" w:hAnsi="Exo"/>
          <w:sz w:val="20"/>
          <w:szCs w:val="20"/>
        </w:rPr>
        <w:t xml:space="preserve"> </w:t>
      </w:r>
      <w:commentRangeStart w:id="1"/>
      <w:r w:rsidR="00D36EEF" w:rsidRPr="00CC0FAD">
        <w:rPr>
          <w:rFonts w:ascii="Exo" w:hAnsi="Exo"/>
          <w:sz w:val="20"/>
          <w:szCs w:val="20"/>
        </w:rPr>
        <w:t xml:space="preserve">que </w:t>
      </w:r>
      <w:r w:rsidR="00D36EEF" w:rsidRPr="00CC0FAD">
        <w:rPr>
          <w:rFonts w:ascii="Exo" w:hAnsi="Exo"/>
          <w:sz w:val="20"/>
          <w:szCs w:val="20"/>
          <w:highlight w:val="yellow"/>
        </w:rPr>
        <w:t xml:space="preserve">resultou em um compêndio de </w:t>
      </w:r>
      <w:r w:rsidR="00A651D0">
        <w:rPr>
          <w:rFonts w:ascii="Exo" w:hAnsi="Exo"/>
          <w:sz w:val="20"/>
          <w:szCs w:val="20"/>
          <w:highlight w:val="yellow"/>
        </w:rPr>
        <w:t>19</w:t>
      </w:r>
      <w:r w:rsidR="00D36EEF" w:rsidRPr="00CC0FAD">
        <w:rPr>
          <w:rFonts w:ascii="Exo" w:hAnsi="Exo"/>
          <w:sz w:val="20"/>
          <w:szCs w:val="20"/>
          <w:highlight w:val="yellow"/>
        </w:rPr>
        <w:t xml:space="preserve"> indicadores das dimensões </w:t>
      </w:r>
      <w:proofErr w:type="spellStart"/>
      <w:r w:rsidR="00D36EEF" w:rsidRPr="00CC0FAD">
        <w:rPr>
          <w:rFonts w:ascii="Exo" w:hAnsi="Exo"/>
          <w:sz w:val="20"/>
          <w:szCs w:val="20"/>
          <w:highlight w:val="yellow"/>
        </w:rPr>
        <w:t>xxx</w:t>
      </w:r>
      <w:proofErr w:type="spellEnd"/>
      <w:r w:rsidR="00D36EEF" w:rsidRPr="00CC0FAD">
        <w:rPr>
          <w:rFonts w:ascii="Exo" w:hAnsi="Exo"/>
          <w:sz w:val="20"/>
          <w:szCs w:val="20"/>
          <w:highlight w:val="yellow"/>
        </w:rPr>
        <w:t>. Como exemplo de indicadores temos: a</w:t>
      </w:r>
      <w:del w:id="2" w:author="HENRIQUE RIBEIRO DA SILVEIRA" w:date="2024-11-05T13:46:00Z">
        <w:r w:rsidR="00D36EEF" w:rsidRPr="00CC0FAD" w:rsidDel="00D7294F">
          <w:rPr>
            <w:rFonts w:ascii="Exo" w:hAnsi="Exo"/>
            <w:sz w:val="20"/>
            <w:szCs w:val="20"/>
            <w:highlight w:val="yellow"/>
          </w:rPr>
          <w:delText>)</w:delText>
        </w:r>
      </w:del>
      <w:ins w:id="3" w:author="HENRIQUE RIBEIRO DA SILVEIRA" w:date="2024-11-05T13:46:00Z">
        <w:r w:rsidR="00D7294F" w:rsidRPr="00CC0FAD">
          <w:rPr>
            <w:rFonts w:ascii="Exo" w:hAnsi="Exo"/>
            <w:sz w:val="20"/>
            <w:szCs w:val="20"/>
            <w:highlight w:val="yellow"/>
          </w:rPr>
          <w:t xml:space="preserve"> </w:t>
        </w:r>
      </w:ins>
      <w:r w:rsidR="00D7294F" w:rsidRPr="00CC0FAD">
        <w:rPr>
          <w:rFonts w:ascii="Exo" w:hAnsi="Exo"/>
          <w:sz w:val="20"/>
          <w:szCs w:val="20"/>
          <w:highlight w:val="yellow"/>
        </w:rPr>
        <w:t>rendimento médio</w:t>
      </w:r>
      <w:r w:rsidR="00D36EEF" w:rsidRPr="00CC0FAD">
        <w:rPr>
          <w:rFonts w:ascii="Exo" w:hAnsi="Exo"/>
          <w:sz w:val="20"/>
          <w:szCs w:val="20"/>
          <w:highlight w:val="yellow"/>
        </w:rPr>
        <w:t>...; b)</w:t>
      </w:r>
      <w:r w:rsidR="00D7294F" w:rsidRPr="00CC0FAD">
        <w:rPr>
          <w:rFonts w:ascii="Exo" w:hAnsi="Exo"/>
          <w:sz w:val="20"/>
          <w:szCs w:val="20"/>
          <w:highlight w:val="yellow"/>
        </w:rPr>
        <w:t xml:space="preserve"> retenção</w:t>
      </w:r>
      <w:r w:rsidR="00D36EEF" w:rsidRPr="00CC0FAD">
        <w:rPr>
          <w:rFonts w:ascii="Exo" w:hAnsi="Exo"/>
          <w:sz w:val="20"/>
          <w:szCs w:val="20"/>
          <w:highlight w:val="yellow"/>
        </w:rPr>
        <w:t>...; c</w:t>
      </w:r>
      <w:proofErr w:type="gramStart"/>
      <w:r w:rsidR="00D36EEF" w:rsidRPr="00CC0FAD">
        <w:rPr>
          <w:rFonts w:ascii="Exo" w:hAnsi="Exo"/>
          <w:sz w:val="20"/>
          <w:szCs w:val="20"/>
          <w:highlight w:val="yellow"/>
        </w:rPr>
        <w:t>);</w:t>
      </w:r>
      <w:ins w:id="4" w:author="HENRIQUE RIBEIRO DA SILVEIRA" w:date="2024-11-05T13:46:00Z">
        <w:r w:rsidR="00D7294F" w:rsidRPr="00CC0FAD">
          <w:rPr>
            <w:rFonts w:ascii="Exo" w:hAnsi="Exo"/>
            <w:sz w:val="20"/>
            <w:szCs w:val="20"/>
            <w:highlight w:val="yellow"/>
          </w:rPr>
          <w:t>precarização</w:t>
        </w:r>
        <w:proofErr w:type="gramEnd"/>
        <w:r w:rsidR="00D7294F" w:rsidRPr="00CC0FAD">
          <w:rPr>
            <w:rFonts w:ascii="Exo" w:hAnsi="Exo"/>
            <w:sz w:val="20"/>
            <w:szCs w:val="20"/>
            <w:highlight w:val="yellow"/>
          </w:rPr>
          <w:t xml:space="preserve"> de vínculos</w:t>
        </w:r>
      </w:ins>
      <w:r w:rsidR="00D36EEF" w:rsidRPr="00CC0FAD">
        <w:rPr>
          <w:rFonts w:ascii="Exo" w:hAnsi="Exo"/>
          <w:sz w:val="20"/>
          <w:szCs w:val="20"/>
          <w:highlight w:val="yellow"/>
        </w:rPr>
        <w:t xml:space="preserve"> dentre outros.</w:t>
      </w:r>
      <w:r w:rsidR="00D36EEF" w:rsidRPr="00CC0FAD">
        <w:rPr>
          <w:rFonts w:ascii="Exo" w:hAnsi="Exo"/>
          <w:sz w:val="20"/>
          <w:szCs w:val="20"/>
        </w:rPr>
        <w:t xml:space="preserve"> </w:t>
      </w:r>
      <w:commentRangeEnd w:id="1"/>
      <w:r w:rsidR="003F6595" w:rsidRPr="00CC0FAD">
        <w:rPr>
          <w:rStyle w:val="Refdecomentrio"/>
          <w:rFonts w:ascii="Exo" w:hAnsi="Exo"/>
        </w:rPr>
        <w:commentReference w:id="1"/>
      </w:r>
    </w:p>
    <w:p w14:paraId="00B525C2" w14:textId="36B5B516" w:rsidR="00D36EEF" w:rsidRPr="00CC0FAD" w:rsidRDefault="00D36EEF" w:rsidP="00537021">
      <w:pPr>
        <w:pStyle w:val="SemEspaamento"/>
        <w:spacing w:after="200" w:line="360" w:lineRule="auto"/>
        <w:ind w:firstLine="851"/>
        <w:jc w:val="both"/>
        <w:rPr>
          <w:rFonts w:ascii="Exo" w:hAnsi="Exo"/>
          <w:sz w:val="20"/>
          <w:szCs w:val="20"/>
        </w:rPr>
      </w:pPr>
      <w:commentRangeStart w:id="5"/>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6"/>
      <w:r w:rsidR="00E47210" w:rsidRPr="00CC0FAD">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CC0FAD">
            <w:rPr>
              <w:rFonts w:ascii="Exo" w:hAnsi="Exo"/>
              <w:color w:val="000000"/>
              <w:sz w:val="20"/>
              <w:szCs w:val="20"/>
              <w:vertAlign w:val="superscript"/>
            </w:rPr>
            <w:t>7</w:t>
          </w:r>
        </w:sdtContent>
      </w:sdt>
      <w:r w:rsidRPr="00CC0FAD">
        <w:rPr>
          <w:rFonts w:ascii="Exo" w:hAnsi="Exo"/>
          <w:sz w:val="20"/>
          <w:szCs w:val="20"/>
        </w:rPr>
        <w:t xml:space="preserve">. </w:t>
      </w:r>
      <w:commentRangeEnd w:id="6"/>
      <w:r w:rsidR="00E47210" w:rsidRPr="00CC0FAD">
        <w:rPr>
          <w:rStyle w:val="Refdecomentrio"/>
          <w:rFonts w:ascii="Exo" w:hAnsi="Exo"/>
        </w:rPr>
        <w:commentReference w:id="6"/>
      </w:r>
      <w:commentRangeEnd w:id="5"/>
      <w:r w:rsidR="00F2144E">
        <w:rPr>
          <w:rStyle w:val="Refdecomentrio"/>
        </w:rPr>
        <w:commentReference w:id="5"/>
      </w:r>
    </w:p>
    <w:p w14:paraId="41DCC4EE" w14:textId="6FF65432" w:rsidR="0042739E" w:rsidRPr="00B917DD" w:rsidRDefault="00E47210" w:rsidP="00B917DD">
      <w:pPr>
        <w:pStyle w:val="SemEspaamento"/>
        <w:spacing w:after="200" w:line="360" w:lineRule="auto"/>
        <w:ind w:firstLine="851"/>
        <w:jc w:val="both"/>
        <w:rPr>
          <w:rFonts w:ascii="Exo" w:hAnsi="Exo"/>
          <w:sz w:val="20"/>
          <w:szCs w:val="20"/>
        </w:rPr>
      </w:pPr>
      <w:r w:rsidRPr="00CC0FAD">
        <w:rPr>
          <w:rFonts w:ascii="Exo" w:hAnsi="Exo"/>
          <w:sz w:val="20"/>
          <w:szCs w:val="20"/>
        </w:rPr>
        <w:t xml:space="preserve">Este documento está estruturado em </w:t>
      </w:r>
      <w:r w:rsidR="00A651D0">
        <w:rPr>
          <w:rFonts w:ascii="Exo" w:hAnsi="Exo"/>
          <w:sz w:val="20"/>
          <w:szCs w:val="20"/>
        </w:rPr>
        <w:t>3</w:t>
      </w:r>
      <w:r w:rsidRPr="00CC0FAD">
        <w:rPr>
          <w:rFonts w:ascii="Exo" w:hAnsi="Exo"/>
          <w:sz w:val="20"/>
          <w:szCs w:val="20"/>
        </w:rPr>
        <w:t xml:space="preserve"> seções além desta introdução. A seguir vamos mostrar a ficha do indicador, bem como </w:t>
      </w:r>
      <w:r w:rsidR="004A3585" w:rsidRPr="00CC0FAD">
        <w:rPr>
          <w:rFonts w:ascii="Exo" w:hAnsi="Exo"/>
          <w:sz w:val="20"/>
          <w:szCs w:val="20"/>
        </w:rPr>
        <w:t>alguns artefatos associados</w:t>
      </w:r>
      <w:r w:rsidRPr="00CC0FAD">
        <w:rPr>
          <w:rFonts w:ascii="Exo" w:hAnsi="Exo"/>
          <w:sz w:val="20"/>
          <w:szCs w:val="20"/>
        </w:rPr>
        <w:t xml:space="preserve"> a ela, que são: </w:t>
      </w:r>
      <w:r w:rsidR="004A3585" w:rsidRPr="00CC0FAD">
        <w:rPr>
          <w:rFonts w:ascii="Exo" w:hAnsi="Exo"/>
          <w:sz w:val="20"/>
          <w:szCs w:val="20"/>
        </w:rPr>
        <w:t xml:space="preserve">a) </w:t>
      </w:r>
      <w:r w:rsidRPr="00CC0FAD">
        <w:rPr>
          <w:rFonts w:ascii="Exo" w:hAnsi="Exo"/>
          <w:sz w:val="20"/>
          <w:szCs w:val="20"/>
        </w:rPr>
        <w:t xml:space="preserve">consulta SQL usada para calcular o indicador; </w:t>
      </w:r>
      <w:r w:rsidR="004A3585" w:rsidRPr="00CC0FAD">
        <w:rPr>
          <w:rFonts w:ascii="Exo" w:hAnsi="Exo"/>
          <w:sz w:val="20"/>
          <w:szCs w:val="20"/>
        </w:rPr>
        <w:t xml:space="preserve">b) dados resultantes da consulta SQL; c) dashboard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p>
    <w:p w14:paraId="030E8C39" w14:textId="6F76F688" w:rsidR="00A80BE7" w:rsidRPr="00CC0FAD" w:rsidRDefault="00070E8E" w:rsidP="0042739E">
      <w:pPr>
        <w:pStyle w:val="Ttulo1"/>
        <w:spacing w:after="200" w:line="360" w:lineRule="auto"/>
        <w:jc w:val="center"/>
        <w:rPr>
          <w:rFonts w:ascii="Exo" w:hAnsi="Exo"/>
          <w:b/>
          <w:bCs/>
          <w:color w:val="auto"/>
        </w:rPr>
      </w:pPr>
      <w:bookmarkStart w:id="7" w:name="_Toc184303869"/>
      <w:r w:rsidRPr="00CC0FAD">
        <w:rPr>
          <w:rFonts w:ascii="Exo" w:hAnsi="Exo"/>
          <w:b/>
          <w:bCs/>
          <w:color w:val="auto"/>
        </w:rPr>
        <w:lastRenderedPageBreak/>
        <w:t>Ficha de in</w:t>
      </w:r>
      <w:r w:rsidR="004A3585" w:rsidRPr="00CC0FAD">
        <w:rPr>
          <w:rFonts w:ascii="Exo" w:hAnsi="Exo"/>
          <w:b/>
          <w:bCs/>
          <w:color w:val="auto"/>
        </w:rPr>
        <w:t>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8"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2F23CDB"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de Populacionais da Secretaria de Vigilância em Saúde e Ambiente (SVSA).</w:t>
            </w:r>
          </w:p>
          <w:p w14:paraId="31B85748" w14:textId="11C259FB"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r w:rsidR="00A651D0">
              <w:rPr>
                <w:rFonts w:ascii="Exo" w:hAnsi="Exo"/>
                <w:color w:val="auto"/>
              </w:rPr>
              <w:t>.</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CC0FAD" w:rsidRDefault="00F2144E" w:rsidP="00BB613C">
            <w:pPr>
              <w:pStyle w:val="QuadrosFiguras1"/>
              <w:spacing w:before="60" w:after="60" w:line="240" w:lineRule="auto"/>
              <w:jc w:val="both"/>
              <w:rPr>
                <w:rFonts w:ascii="Exo" w:eastAsiaTheme="minorEastAsia" w:hAnsi="Exo"/>
                <w:color w:val="auto"/>
                <w:sz w:val="16"/>
                <w:szCs w:val="16"/>
                <w:highlight w:val="yellow"/>
              </w:rPr>
            </w:pPr>
            <m:oMathPara>
              <m:oMath>
                <m:r>
                  <m:rPr>
                    <m:sty m:val="p"/>
                  </m:rPr>
                  <w:rPr>
                    <w:rFonts w:ascii="Cambria Math" w:hAnsi="Cambria Math"/>
                    <w:color w:val="auto"/>
                    <w:sz w:val="16"/>
                    <w:szCs w:val="18"/>
                  </w:rPr>
                  <m:t>taxa</m:t>
                </m:r>
                <m:r>
                  <m:rPr>
                    <m:sty m:val="p"/>
                  </m:rPr>
                  <w:rPr>
                    <w:rFonts w:ascii="Cambria Math" w:hAnsi="Cambria Math"/>
                    <w:color w:val="auto"/>
                    <w:sz w:val="16"/>
                    <w:szCs w:val="18"/>
                  </w:rPr>
                  <m:t>=</m:t>
                </m:r>
                <m:r>
                  <m:rPr>
                    <m:sty m:val="p"/>
                  </m:rPr>
                  <w:rPr>
                    <w:rFonts w:ascii="Cambria Math" w:hAnsi="Cambria Math"/>
                    <w:color w:val="auto"/>
                    <w:sz w:val="16"/>
                    <w:szCs w:val="18"/>
                  </w:rPr>
                  <m:t xml:space="preserve"> </m:t>
                </m:r>
                <m:d>
                  <m:dPr>
                    <m:ctrlPr>
                      <w:rPr>
                        <w:rFonts w:ascii="Cambria Math" w:hAnsi="Cambria Math"/>
                        <w:color w:val="auto"/>
                        <w:sz w:val="16"/>
                        <w:szCs w:val="18"/>
                      </w:rPr>
                    </m:ctrlPr>
                  </m:dPr>
                  <m:e>
                    <m:f>
                      <m:fPr>
                        <m:ctrlPr>
                          <w:rPr>
                            <w:rFonts w:ascii="Cambria Math" w:hAnsi="Cambria Math"/>
                            <w:i/>
                            <w:color w:val="auto"/>
                            <w:sz w:val="16"/>
                            <w:szCs w:val="18"/>
                          </w:rPr>
                        </m:ctrlPr>
                      </m:fPr>
                      <m:num>
                        <m:r>
                          <w:rPr>
                            <w:rFonts w:ascii="Cambria Math" w:hAnsi="Cambria Math"/>
                            <w:color w:val="auto"/>
                            <w:sz w:val="16"/>
                            <w:szCs w:val="18"/>
                          </w:rPr>
                          <m:t>total</m:t>
                        </m:r>
                      </m:num>
                      <m:den>
                        <m:r>
                          <w:rPr>
                            <w:rFonts w:ascii="Cambria Math" w:hAnsi="Cambria Math"/>
                            <w:color w:val="auto"/>
                            <w:sz w:val="16"/>
                            <w:szCs w:val="18"/>
                          </w:rPr>
                          <m:t>população</m:t>
                        </m:r>
                      </m:den>
                    </m:f>
                  </m:e>
                </m:d>
                <m:r>
                  <w:rPr>
                    <w:rFonts w:ascii="Cambria Math" w:hAnsi="Cambria Math"/>
                    <w:color w:val="auto"/>
                    <w:sz w:val="16"/>
                    <w:szCs w:val="18"/>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Diallo,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p>
        </w:tc>
      </w:tr>
    </w:tbl>
    <w:bookmarkEnd w:id="8"/>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6C41192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9" w:name="_Toc184303870"/>
      <w:r w:rsidRPr="00CC0FAD">
        <w:rPr>
          <w:rFonts w:ascii="Exo" w:hAnsi="Exo"/>
          <w:b/>
          <w:bCs/>
          <w:color w:val="auto"/>
        </w:rPr>
        <w:lastRenderedPageBreak/>
        <w:t>Exemplo de aplicação</w:t>
      </w:r>
      <w:bookmarkEnd w:id="9"/>
    </w:p>
    <w:p w14:paraId="1713DF5E" w14:textId="1605F502" w:rsidR="003F5B5C" w:rsidRPr="002E7BD9" w:rsidRDefault="004A6B40" w:rsidP="003F5B5C">
      <w:pPr>
        <w:pStyle w:val="SemEspaamento"/>
        <w:spacing w:after="200" w:line="360" w:lineRule="auto"/>
        <w:ind w:firstLine="851"/>
        <w:jc w:val="both"/>
        <w:rPr>
          <w:rFonts w:ascii="Exo" w:hAnsi="Exo"/>
          <w:sz w:val="20"/>
          <w:szCs w:val="20"/>
        </w:rPr>
      </w:pPr>
      <w:commentRangeStart w:id="10"/>
      <w:r w:rsidRPr="004A6B40">
        <w:rPr>
          <w:rFonts w:ascii="Exo" w:hAnsi="Exo"/>
          <w:sz w:val="20"/>
          <w:szCs w:val="20"/>
        </w:rPr>
        <w:t>A figura 2 ilustra o exemplo de aplicação para o indicador,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uma redução de aproximadamente 1,62 agentes por 10.000 habitantes.</w:t>
      </w:r>
      <w:commentRangeEnd w:id="10"/>
      <w:r w:rsidR="00F2144E">
        <w:rPr>
          <w:rStyle w:val="Refdecomentrio"/>
        </w:rPr>
        <w:commentReference w:id="10"/>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w:t>
      </w:r>
      <w:r w:rsidRPr="00B917DD">
        <w:rPr>
          <w:rFonts w:ascii="Exo" w:hAnsi="Exo"/>
          <w:b/>
          <w:bCs/>
          <w:color w:val="auto"/>
        </w:rPr>
        <w:t>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11"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3C080213">
            <wp:extent cx="5771692" cy="3607308"/>
            <wp:effectExtent l="19050" t="19050" r="1968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11"/>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12" w:name="_Toc184303871"/>
      <w:r w:rsidRPr="00CC0FAD">
        <w:rPr>
          <w:rFonts w:ascii="Exo" w:hAnsi="Exo"/>
          <w:b/>
          <w:bCs/>
          <w:color w:val="auto"/>
        </w:rPr>
        <w:lastRenderedPageBreak/>
        <w:t>Referências</w:t>
      </w:r>
      <w:bookmarkEnd w:id="12"/>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w:t>
          </w:r>
          <w:proofErr w:type="spellStart"/>
          <w:r w:rsidRPr="00CC0FAD">
            <w:rPr>
              <w:rFonts w:ascii="Exo" w:eastAsia="Times New Roman" w:hAnsi="Exo"/>
              <w:color w:val="000000"/>
              <w:sz w:val="20"/>
              <w:szCs w:val="20"/>
            </w:rPr>
            <w:t>strategy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Najafpour</w:t>
          </w:r>
          <w:proofErr w:type="spellEnd"/>
          <w:r w:rsidRPr="00CC0FAD">
            <w:rPr>
              <w:rFonts w:ascii="Exo" w:eastAsia="Times New Roman" w:hAnsi="Exo"/>
              <w:color w:val="000000"/>
              <w:sz w:val="20"/>
              <w:szCs w:val="20"/>
            </w:rPr>
            <w:t xml:space="preserve"> Z, </w:t>
          </w:r>
          <w:proofErr w:type="spellStart"/>
          <w:r w:rsidRPr="00CC0FAD">
            <w:rPr>
              <w:rFonts w:ascii="Exo" w:eastAsia="Times New Roman" w:hAnsi="Exo"/>
              <w:color w:val="000000"/>
              <w:sz w:val="20"/>
              <w:szCs w:val="20"/>
            </w:rPr>
            <w:t>Arab</w:t>
          </w:r>
          <w:proofErr w:type="spellEnd"/>
          <w:r w:rsidRPr="00CC0FAD">
            <w:rPr>
              <w:rFonts w:ascii="Exo" w:eastAsia="Times New Roman" w:hAnsi="Exo"/>
              <w:color w:val="000000"/>
              <w:sz w:val="20"/>
              <w:szCs w:val="20"/>
            </w:rPr>
            <w:t xml:space="preserve"> M, </w:t>
          </w:r>
          <w:proofErr w:type="spellStart"/>
          <w:r w:rsidRPr="00CC0FAD">
            <w:rPr>
              <w:rFonts w:ascii="Exo" w:eastAsia="Times New Roman" w:hAnsi="Exo"/>
              <w:color w:val="000000"/>
              <w:sz w:val="20"/>
              <w:szCs w:val="20"/>
            </w:rPr>
            <w:t>Shayanfard</w:t>
          </w:r>
          <w:proofErr w:type="spellEnd"/>
          <w:r w:rsidRPr="00CC0FAD">
            <w:rPr>
              <w:rFonts w:ascii="Exo" w:eastAsia="Times New Roman" w:hAnsi="Exo"/>
              <w:color w:val="000000"/>
              <w:sz w:val="20"/>
              <w:szCs w:val="20"/>
            </w:rPr>
            <w:t xml:space="preserve"> K. A </w:t>
          </w:r>
          <w:proofErr w:type="spellStart"/>
          <w:r w:rsidRPr="00CC0FAD">
            <w:rPr>
              <w:rFonts w:ascii="Exo" w:eastAsia="Times New Roman" w:hAnsi="Exo"/>
              <w:color w:val="000000"/>
              <w:sz w:val="20"/>
              <w:szCs w:val="20"/>
            </w:rPr>
            <w:t>multi-phase</w:t>
          </w:r>
          <w:proofErr w:type="spellEnd"/>
          <w:r w:rsidRPr="00CC0FAD">
            <w:rPr>
              <w:rFonts w:ascii="Exo" w:eastAsia="Times New Roman" w:hAnsi="Exo"/>
              <w:color w:val="000000"/>
              <w:sz w:val="20"/>
              <w:szCs w:val="20"/>
            </w:rPr>
            <w:t xml:space="preserve"> approach for </w:t>
          </w:r>
          <w:proofErr w:type="spellStart"/>
          <w:r w:rsidRPr="00CC0FAD">
            <w:rPr>
              <w:rFonts w:ascii="Exo" w:eastAsia="Times New Roman" w:hAnsi="Exo"/>
              <w:color w:val="000000"/>
              <w:sz w:val="20"/>
              <w:szCs w:val="20"/>
            </w:rPr>
            <w:t>developing</w:t>
          </w:r>
          <w:proofErr w:type="spellEnd"/>
          <w:r w:rsidRPr="00CC0FAD">
            <w:rPr>
              <w:rFonts w:ascii="Exo" w:eastAsia="Times New Roman" w:hAnsi="Exo"/>
              <w:color w:val="000000"/>
              <w:sz w:val="20"/>
              <w:szCs w:val="20"/>
            </w:rPr>
            <w:t xml:space="preserve"> a conceptual model for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observatory</w:t>
          </w:r>
          <w:proofErr w:type="spellEnd"/>
          <w:r w:rsidRPr="00CC0FAD">
            <w:rPr>
              <w:rFonts w:ascii="Exo" w:eastAsia="Times New Roman" w:hAnsi="Exo"/>
              <w:color w:val="000000"/>
              <w:sz w:val="20"/>
              <w:szCs w:val="20"/>
            </w:rPr>
            <w:t xml:space="preserve"> (HRHO) </w:t>
          </w:r>
          <w:proofErr w:type="spellStart"/>
          <w:r w:rsidRPr="00CC0FAD">
            <w:rPr>
              <w:rFonts w:ascii="Exo" w:eastAsia="Times New Roman" w:hAnsi="Exo"/>
              <w:color w:val="000000"/>
              <w:sz w:val="20"/>
              <w:szCs w:val="20"/>
            </w:rPr>
            <w:t>toward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integrating</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evidence</w:t>
          </w:r>
          <w:proofErr w:type="spellEnd"/>
          <w:r w:rsidRPr="00CC0FAD">
            <w:rPr>
              <w:rFonts w:ascii="Exo" w:eastAsia="Times New Roman" w:hAnsi="Exo"/>
              <w:color w:val="000000"/>
              <w:sz w:val="20"/>
              <w:szCs w:val="20"/>
            </w:rPr>
            <w:t xml:space="preserve">: a case </w:t>
          </w:r>
          <w:proofErr w:type="spellStart"/>
          <w:r w:rsidRPr="00CC0FAD">
            <w:rPr>
              <w:rFonts w:ascii="Exo" w:eastAsia="Times New Roman" w:hAnsi="Exo"/>
              <w:color w:val="000000"/>
              <w:sz w:val="20"/>
              <w:szCs w:val="20"/>
            </w:rPr>
            <w:t>study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Iran. Health Res </w:t>
          </w:r>
          <w:proofErr w:type="spellStart"/>
          <w:r w:rsidRPr="00CC0FAD">
            <w:rPr>
              <w:rFonts w:ascii="Exo" w:eastAsia="Times New Roman" w:hAnsi="Exo"/>
              <w:color w:val="000000"/>
              <w:sz w:val="20"/>
              <w:szCs w:val="20"/>
            </w:rPr>
            <w:t>Policy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Syst</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BioMed</w:t>
          </w:r>
          <w:proofErr w:type="spellEnd"/>
          <w:r w:rsidRPr="00CC0FAD">
            <w:rPr>
              <w:rFonts w:ascii="Exo" w:eastAsia="Times New Roman" w:hAnsi="Exo"/>
              <w:color w:val="000000"/>
              <w:sz w:val="20"/>
              <w:szCs w:val="20"/>
            </w:rPr>
            <w:t xml:space="preserve"> Central Ltd; 2023 </w:t>
          </w:r>
          <w:proofErr w:type="spellStart"/>
          <w:r w:rsidRPr="00CC0FAD">
            <w:rPr>
              <w:rFonts w:ascii="Exo" w:eastAsia="Times New Roman" w:hAnsi="Exo"/>
              <w:color w:val="000000"/>
              <w:sz w:val="20"/>
              <w:szCs w:val="20"/>
            </w:rPr>
            <w:t>Dec</w:t>
          </w:r>
          <w:proofErr w:type="spellEnd"/>
          <w:r w:rsidRPr="00CC0FAD">
            <w:rPr>
              <w:rFonts w:ascii="Exo" w:eastAsia="Times New Roman" w:hAnsi="Exo"/>
              <w:color w:val="000000"/>
              <w:sz w:val="20"/>
              <w:szCs w:val="20"/>
            </w:rPr>
            <w:t xml:space="preserve">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t xml:space="preserve">Rees GH, James R, </w:t>
          </w:r>
          <w:proofErr w:type="spellStart"/>
          <w:r w:rsidRPr="00CC0FAD">
            <w:rPr>
              <w:rFonts w:ascii="Exo" w:eastAsia="Times New Roman" w:hAnsi="Exo"/>
              <w:color w:val="000000"/>
              <w:sz w:val="20"/>
              <w:szCs w:val="20"/>
            </w:rPr>
            <w:t>Samadashvili</w:t>
          </w:r>
          <w:proofErr w:type="spellEnd"/>
          <w:r w:rsidRPr="00CC0FAD">
            <w:rPr>
              <w:rFonts w:ascii="Exo" w:eastAsia="Times New Roman" w:hAnsi="Exo"/>
              <w:color w:val="000000"/>
              <w:sz w:val="20"/>
              <w:szCs w:val="20"/>
            </w:rPr>
            <w:t xml:space="preserve"> L, </w:t>
          </w:r>
          <w:proofErr w:type="spellStart"/>
          <w:r w:rsidRPr="00CC0FAD">
            <w:rPr>
              <w:rFonts w:ascii="Exo" w:eastAsia="Times New Roman" w:hAnsi="Exo"/>
              <w:color w:val="000000"/>
              <w:sz w:val="20"/>
              <w:szCs w:val="20"/>
            </w:rPr>
            <w:t>Scotter</w:t>
          </w:r>
          <w:proofErr w:type="spellEnd"/>
          <w:r w:rsidRPr="00CC0FAD">
            <w:rPr>
              <w:rFonts w:ascii="Exo" w:eastAsia="Times New Roman" w:hAnsi="Exo"/>
              <w:color w:val="000000"/>
              <w:sz w:val="20"/>
              <w:szCs w:val="20"/>
            </w:rPr>
            <w:t xml:space="preserve"> C. Are </w:t>
          </w:r>
          <w:proofErr w:type="spellStart"/>
          <w:r w:rsidRPr="00CC0FAD">
            <w:rPr>
              <w:rFonts w:ascii="Exo" w:eastAsia="Times New Roman" w:hAnsi="Exo"/>
              <w:color w:val="000000"/>
              <w:sz w:val="20"/>
              <w:szCs w:val="20"/>
            </w:rPr>
            <w:t>Sustainable</w:t>
          </w:r>
          <w:proofErr w:type="spellEnd"/>
          <w:r w:rsidRPr="00CC0FAD">
            <w:rPr>
              <w:rFonts w:ascii="Exo" w:eastAsia="Times New Roman" w:hAnsi="Exo"/>
              <w:color w:val="000000"/>
              <w:sz w:val="20"/>
              <w:szCs w:val="20"/>
            </w:rPr>
            <w:t xml:space="preserve"> Health </w:t>
          </w:r>
          <w:proofErr w:type="spellStart"/>
          <w:r w:rsidRPr="00CC0FAD">
            <w:rPr>
              <w:rFonts w:ascii="Exo" w:eastAsia="Times New Roman" w:hAnsi="Exo"/>
              <w:color w:val="000000"/>
              <w:sz w:val="20"/>
              <w:szCs w:val="20"/>
            </w:rPr>
            <w:t>Workforces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Issues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a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Remedy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Sustainability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Switzerland</w:t>
          </w:r>
          <w:proofErr w:type="spellEnd"/>
          <w:r w:rsidRPr="00CC0FAD">
            <w:rPr>
              <w:rFonts w:ascii="Exo" w:eastAsia="Times New Roman" w:hAnsi="Exo"/>
              <w:color w:val="000000"/>
              <w:sz w:val="20"/>
              <w:szCs w:val="20"/>
            </w:rPr>
            <w:t xml:space="preserve">).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em </w:t>
          </w:r>
          <w:proofErr w:type="spellStart"/>
          <w:r w:rsidRPr="00CC0FAD">
            <w:rPr>
              <w:rFonts w:ascii="Exo" w:eastAsia="Times New Roman" w:hAnsi="Exo"/>
              <w:color w:val="000000"/>
              <w:sz w:val="20"/>
              <w:szCs w:val="20"/>
            </w:rPr>
            <w:t>saúde</w:t>
          </w:r>
          <w:proofErr w:type="spellEnd"/>
          <w:r w:rsidRPr="00CC0FAD">
            <w:rPr>
              <w:rFonts w:ascii="Exo" w:eastAsia="Times New Roman" w:hAnsi="Exo"/>
              <w:color w:val="000000"/>
              <w:sz w:val="20"/>
              <w:szCs w:val="20"/>
            </w:rPr>
            <w:t xml:space="preserve">: material de apoio para o Programa de </w:t>
          </w:r>
          <w:proofErr w:type="spellStart"/>
          <w:r w:rsidRPr="00CC0FAD">
            <w:rPr>
              <w:rFonts w:ascii="Exo" w:eastAsia="Times New Roman" w:hAnsi="Exo"/>
              <w:color w:val="000000"/>
              <w:sz w:val="20"/>
              <w:szCs w:val="20"/>
            </w:rPr>
            <w:t>Qualificação</w:t>
          </w:r>
          <w:proofErr w:type="spellEnd"/>
          <w:r w:rsidRPr="00CC0FAD">
            <w:rPr>
              <w:rFonts w:ascii="Exo" w:eastAsia="Times New Roman" w:hAnsi="Exo"/>
              <w:color w:val="000000"/>
              <w:sz w:val="20"/>
              <w:szCs w:val="20"/>
            </w:rPr>
            <w:t xml:space="preserve"> e </w:t>
          </w:r>
          <w:proofErr w:type="spellStart"/>
          <w:r w:rsidRPr="00CC0FAD">
            <w:rPr>
              <w:rFonts w:ascii="Exo" w:eastAsia="Times New Roman" w:hAnsi="Exo"/>
              <w:color w:val="000000"/>
              <w:sz w:val="20"/>
              <w:szCs w:val="20"/>
            </w:rPr>
            <w:t>Estruturação</w:t>
          </w:r>
          <w:proofErr w:type="spellEnd"/>
          <w:r w:rsidRPr="00CC0FAD">
            <w:rPr>
              <w:rFonts w:ascii="Exo" w:eastAsia="Times New Roman" w:hAnsi="Exo"/>
              <w:color w:val="000000"/>
              <w:sz w:val="20"/>
              <w:szCs w:val="20"/>
            </w:rPr>
            <w:t xml:space="preserve"> da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 da </w:t>
          </w:r>
          <w:proofErr w:type="spellStart"/>
          <w:r w:rsidRPr="00CC0FAD">
            <w:rPr>
              <w:rFonts w:ascii="Exo" w:eastAsia="Times New Roman" w:hAnsi="Exo"/>
              <w:color w:val="000000"/>
              <w:sz w:val="20"/>
              <w:szCs w:val="20"/>
            </w:rPr>
            <w:t>Educação</w:t>
          </w:r>
          <w:proofErr w:type="spellEnd"/>
          <w:r w:rsidRPr="00CC0FAD">
            <w:rPr>
              <w:rFonts w:ascii="Exo" w:eastAsia="Times New Roman" w:hAnsi="Exo"/>
              <w:color w:val="000000"/>
              <w:sz w:val="20"/>
              <w:szCs w:val="20"/>
            </w:rPr>
            <w:t xml:space="preserve"> no SUS - </w:t>
          </w:r>
          <w:proofErr w:type="spellStart"/>
          <w:r w:rsidRPr="00CC0FAD">
            <w:rPr>
              <w:rFonts w:ascii="Exo" w:eastAsia="Times New Roman" w:hAnsi="Exo"/>
              <w:color w:val="000000"/>
              <w:sz w:val="20"/>
              <w:szCs w:val="20"/>
            </w:rPr>
            <w:t>ProgeSUS</w:t>
          </w:r>
          <w:proofErr w:type="spellEnd"/>
          <w:r w:rsidRPr="00CC0FAD">
            <w:rPr>
              <w:rFonts w:ascii="Exo" w:eastAsia="Times New Roman" w:hAnsi="Exo"/>
              <w:color w:val="000000"/>
              <w:sz w:val="20"/>
              <w:szCs w:val="20"/>
            </w:rPr>
            <w:t xml:space="preserve">.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w:t>
          </w:r>
          <w:proofErr w:type="spellStart"/>
          <w:r w:rsidRPr="00CC0FAD">
            <w:rPr>
              <w:rFonts w:ascii="Exo" w:eastAsia="Times New Roman" w:hAnsi="Exo"/>
              <w:color w:val="000000"/>
              <w:sz w:val="20"/>
              <w:szCs w:val="20"/>
            </w:rPr>
            <w:t>Strengthening</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the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collection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analysis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use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information</w:t>
          </w:r>
          <w:proofErr w:type="spellEnd"/>
          <w:r w:rsidRPr="00CC0FAD">
            <w:rPr>
              <w:rFonts w:ascii="Exo" w:eastAsia="Times New Roman" w:hAnsi="Exo"/>
              <w:color w:val="000000"/>
              <w:sz w:val="20"/>
              <w:szCs w:val="20"/>
            </w:rPr>
            <w:t xml:space="preserve"> - a handbook [Internet]. 2022. </w:t>
          </w:r>
          <w:proofErr w:type="spellStart"/>
          <w:r w:rsidRPr="00CC0FAD">
            <w:rPr>
              <w:rFonts w:ascii="Exo" w:eastAsia="Times New Roman" w:hAnsi="Exo"/>
              <w:color w:val="000000"/>
              <w:sz w:val="20"/>
              <w:szCs w:val="20"/>
            </w:rPr>
            <w:t>Available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from</w:t>
          </w:r>
          <w:proofErr w:type="spellEnd"/>
          <w:r w:rsidRPr="00CC0FAD">
            <w:rPr>
              <w:rFonts w:ascii="Exo" w:eastAsia="Times New Roman" w:hAnsi="Exo"/>
              <w:color w:val="000000"/>
              <w:sz w:val="20"/>
              <w:szCs w:val="20"/>
            </w:rPr>
            <w:t xml:space="preserve">: </w:t>
          </w:r>
          <w:hyperlink r:id="rId22" w:history="1">
            <w:r w:rsidR="0042739E" w:rsidRPr="00D5724B">
              <w:rPr>
                <w:rStyle w:val="Hyperlink"/>
                <w:rFonts w:ascii="Exo" w:eastAsia="Times New Roman" w:hAnsi="Exo"/>
                <w:sz w:val="20"/>
                <w:szCs w:val="20"/>
              </w:rPr>
              <w:t>http://apps.who.int/bookorders</w:t>
            </w:r>
          </w:hyperlink>
          <w:r w:rsidRPr="00CC0FAD">
            <w:rPr>
              <w:rFonts w:ascii="Exo" w:eastAsia="Times New Roman" w:hAnsi="Exo"/>
              <w:color w:val="000000"/>
              <w:sz w:val="20"/>
              <w:szCs w:val="20"/>
            </w:rPr>
            <w:t>.</w:t>
          </w:r>
        </w:p>
        <w:p w14:paraId="1AD0438A" w14:textId="4458885A" w:rsidR="0078205E" w:rsidRP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CC0FAD">
            <w:rPr>
              <w:rFonts w:ascii="Exo" w:eastAsia="Times New Roman" w:hAnsi="Exo"/>
              <w:color w:val="000000"/>
              <w:sz w:val="20"/>
              <w:szCs w:val="20"/>
            </w:rPr>
            <w:t>FapUNIFESP</w:t>
          </w:r>
          <w:proofErr w:type="spellEnd"/>
          <w:r w:rsidRPr="00CC0FAD">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6"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5" w:author="HENRIQUE RIBEIRO DA SILVEIRA" w:date="2024-12-05T16:16:00Z" w:initials="HRDS">
    <w:p w14:paraId="1B083CB5" w14:textId="5CA79561" w:rsidR="00F2144E" w:rsidRDefault="00F2144E">
      <w:pPr>
        <w:pStyle w:val="Textodecomentrio"/>
      </w:pPr>
      <w:r>
        <w:rPr>
          <w:rStyle w:val="Refdecomentrio"/>
        </w:rPr>
        <w:annotationRef/>
      </w:r>
      <w:r>
        <w:t>Atualizar</w:t>
      </w:r>
    </w:p>
  </w:comment>
  <w:comment w:id="10" w:author="HENRIQUE RIBEIRO DA SILVEIRA" w:date="2024-12-05T16:15:00Z" w:initials="HRDS">
    <w:p w14:paraId="47BBBA1E" w14:textId="6ECBB57B" w:rsidR="00F2144E" w:rsidRDefault="00F2144E">
      <w:pPr>
        <w:pStyle w:val="Textodecomentrio"/>
      </w:pPr>
      <w:r>
        <w:rPr>
          <w:rStyle w:val="Refdecomentrio"/>
        </w:rPr>
        <w:annotationRef/>
      </w:r>
      <w:r>
        <w:t>Conferir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1B083CB5" w15:done="0"/>
  <w15:commentEx w15:paraId="47BBB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FC506D" w16cex:dateUtc="2024-12-05T19:16:00Z"/>
  <w16cex:commentExtensible w16cex:durableId="2AFC500C" w16cex:dateUtc="2024-12-05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1B083CB5" w16cid:durableId="2AFC506D"/>
  <w16cid:commentId w16cid:paraId="47BBBA1E" w16cid:durableId="2AFC5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CA45" w14:textId="77777777" w:rsidR="00DF42F4" w:rsidRDefault="00DF42F4" w:rsidP="0078205E">
      <w:pPr>
        <w:spacing w:after="0" w:line="240" w:lineRule="auto"/>
      </w:pPr>
      <w:r>
        <w:separator/>
      </w:r>
    </w:p>
  </w:endnote>
  <w:endnote w:type="continuationSeparator" w:id="0">
    <w:p w14:paraId="533125D5" w14:textId="77777777" w:rsidR="00DF42F4" w:rsidRDefault="00DF42F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7624" w14:textId="77777777" w:rsidR="00DF42F4" w:rsidRDefault="00DF42F4" w:rsidP="0078205E">
      <w:pPr>
        <w:spacing w:after="0" w:line="240" w:lineRule="auto"/>
      </w:pPr>
      <w:r>
        <w:separator/>
      </w:r>
    </w:p>
  </w:footnote>
  <w:footnote w:type="continuationSeparator" w:id="0">
    <w:p w14:paraId="4F00712A" w14:textId="77777777" w:rsidR="00DF42F4" w:rsidRDefault="00DF42F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386E6C"/>
    <w:rsid w:val="003970FB"/>
    <w:rsid w:val="003F5B5C"/>
    <w:rsid w:val="003F6595"/>
    <w:rsid w:val="00403E65"/>
    <w:rsid w:val="0042739E"/>
    <w:rsid w:val="00442968"/>
    <w:rsid w:val="00496AA8"/>
    <w:rsid w:val="004A3585"/>
    <w:rsid w:val="004A6B40"/>
    <w:rsid w:val="004C446E"/>
    <w:rsid w:val="004E0F3E"/>
    <w:rsid w:val="0051118D"/>
    <w:rsid w:val="00537021"/>
    <w:rsid w:val="005C3030"/>
    <w:rsid w:val="005E2333"/>
    <w:rsid w:val="006447AB"/>
    <w:rsid w:val="00666086"/>
    <w:rsid w:val="00721CB2"/>
    <w:rsid w:val="00775332"/>
    <w:rsid w:val="0078205E"/>
    <w:rsid w:val="00814305"/>
    <w:rsid w:val="00865498"/>
    <w:rsid w:val="008B1206"/>
    <w:rsid w:val="009E5CEE"/>
    <w:rsid w:val="00A651D0"/>
    <w:rsid w:val="00A80BE7"/>
    <w:rsid w:val="00B13018"/>
    <w:rsid w:val="00B55CBE"/>
    <w:rsid w:val="00B917DD"/>
    <w:rsid w:val="00C05C2B"/>
    <w:rsid w:val="00C311D0"/>
    <w:rsid w:val="00C567EB"/>
    <w:rsid w:val="00CA4CA1"/>
    <w:rsid w:val="00CC0FAD"/>
    <w:rsid w:val="00D24869"/>
    <w:rsid w:val="00D36EEF"/>
    <w:rsid w:val="00D7294F"/>
    <w:rsid w:val="00D94AD2"/>
    <w:rsid w:val="00DF42F4"/>
    <w:rsid w:val="00E47210"/>
    <w:rsid w:val="00F2144E"/>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cb6d1d983b0f7b063cccf08cfca5ec19521d480f/01_indicadores/02_razao_profissionais/razao_profissio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5A1B36"/>
    <w:rsid w:val="0083004D"/>
    <w:rsid w:val="008A6E38"/>
    <w:rsid w:val="0090390E"/>
    <w:rsid w:val="009A2513"/>
    <w:rsid w:val="00A647F7"/>
    <w:rsid w:val="00AE103D"/>
    <w:rsid w:val="00BA0934"/>
    <w:rsid w:val="00E701A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1349</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dcterms:created xsi:type="dcterms:W3CDTF">2024-11-06T13:56:00Z</dcterms:created>
  <dcterms:modified xsi:type="dcterms:W3CDTF">2024-12-05T19:30:00Z</dcterms:modified>
</cp:coreProperties>
</file>
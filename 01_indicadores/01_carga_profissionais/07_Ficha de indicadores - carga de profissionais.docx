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A3416F0" w:rsidR="0078205E" w:rsidRDefault="00B3380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3C90A8B1" wp14:editId="38966CA3">
            <wp:simplePos x="0" y="0"/>
            <wp:positionH relativeFrom="column">
              <wp:posOffset>-1064895</wp:posOffset>
            </wp:positionH>
            <wp:positionV relativeFrom="paragraph">
              <wp:posOffset>-930275</wp:posOffset>
            </wp:positionV>
            <wp:extent cx="7555230" cy="10744200"/>
            <wp:effectExtent l="0" t="0" r="7620" b="0"/>
            <wp:wrapNone/>
            <wp:docPr id="1891666400" name="Imagem 2" descr="Diagrama,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66400" name="Imagem 2" descr="Diagrama, Texto&#10;&#10;Descrição gerada automaticamente com confiança média"/>
                    <pic:cNvPicPr/>
                  </pic:nvPicPr>
                  <pic:blipFill>
                    <a:blip r:embed="rId8">
                      <a:extLst>
                        <a:ext uri="{28A0092B-C50C-407E-A947-70E740481C1C}">
                          <a14:useLocalDpi xmlns:a14="http://schemas.microsoft.com/office/drawing/2010/main" val="0"/>
                        </a:ext>
                      </a:extLst>
                    </a:blip>
                    <a:stretch>
                      <a:fillRect/>
                    </a:stretch>
                  </pic:blipFill>
                  <pic:spPr>
                    <a:xfrm>
                      <a:off x="0" y="0"/>
                      <a:ext cx="7555423" cy="10744474"/>
                    </a:xfrm>
                    <a:prstGeom prst="rect">
                      <a:avLst/>
                    </a:prstGeom>
                  </pic:spPr>
                </pic:pic>
              </a:graphicData>
            </a:graphic>
            <wp14:sizeRelH relativeFrom="margin">
              <wp14:pctWidth>0</wp14:pctWidth>
            </wp14:sizeRelH>
            <wp14:sizeRelV relativeFrom="margin">
              <wp14:pctHeight>0</wp14:pctHeight>
            </wp14:sizeRelV>
          </wp:anchor>
        </w:drawing>
      </w:r>
    </w:p>
    <w:p w14:paraId="37C9F405" w14:textId="5EE6756F" w:rsidR="00B3380F" w:rsidRDefault="00B3380F" w:rsidP="0078205E">
      <w:pPr>
        <w:ind w:left="-1701"/>
        <w:jc w:val="center"/>
        <w:rPr>
          <w:noProof/>
          <w:color w:val="FF0000"/>
        </w:rPr>
      </w:pPr>
    </w:p>
    <w:p w14:paraId="1F2834C0" w14:textId="647C6DB5" w:rsidR="00B3380F" w:rsidRDefault="00B3380F" w:rsidP="0078205E">
      <w:pPr>
        <w:ind w:left="-1701"/>
        <w:jc w:val="center"/>
        <w:rPr>
          <w:noProof/>
          <w:color w:val="FF0000"/>
        </w:rPr>
      </w:pPr>
    </w:p>
    <w:p w14:paraId="1489AF4B" w14:textId="0116915D" w:rsidR="00B3380F" w:rsidRDefault="00B3380F" w:rsidP="0078205E">
      <w:pPr>
        <w:ind w:left="-1701"/>
        <w:jc w:val="center"/>
        <w:rPr>
          <w:noProof/>
          <w:color w:val="FF0000"/>
        </w:rPr>
      </w:pPr>
    </w:p>
    <w:p w14:paraId="59D34A57" w14:textId="19D7D63B" w:rsidR="00B3380F" w:rsidRDefault="00B3380F" w:rsidP="0078205E">
      <w:pPr>
        <w:ind w:left="-1701"/>
        <w:jc w:val="center"/>
        <w:rPr>
          <w:noProof/>
          <w:color w:val="FF0000"/>
        </w:rPr>
      </w:pPr>
    </w:p>
    <w:p w14:paraId="08426696" w14:textId="7666311A" w:rsidR="00B3380F" w:rsidRDefault="00B3380F" w:rsidP="0078205E">
      <w:pPr>
        <w:ind w:left="-1701"/>
        <w:jc w:val="center"/>
        <w:rPr>
          <w:noProof/>
          <w:color w:val="FF0000"/>
        </w:rPr>
      </w:pPr>
    </w:p>
    <w:p w14:paraId="49769D85" w14:textId="6685C085" w:rsidR="00B3380F" w:rsidRDefault="00B3380F" w:rsidP="0078205E">
      <w:pPr>
        <w:ind w:left="-1701"/>
        <w:jc w:val="center"/>
        <w:rPr>
          <w:noProof/>
          <w:color w:val="FF0000"/>
        </w:rPr>
      </w:pPr>
    </w:p>
    <w:p w14:paraId="343799EA" w14:textId="5418798D" w:rsidR="00B3380F" w:rsidRDefault="00B3380F" w:rsidP="0078205E">
      <w:pPr>
        <w:ind w:left="-1701"/>
        <w:jc w:val="center"/>
        <w:rPr>
          <w:noProof/>
          <w:color w:val="FF0000"/>
        </w:rPr>
      </w:pPr>
    </w:p>
    <w:p w14:paraId="49FC045E" w14:textId="6440646F" w:rsidR="00B3380F" w:rsidRDefault="00B3380F" w:rsidP="0078205E">
      <w:pPr>
        <w:ind w:left="-1701"/>
        <w:jc w:val="center"/>
        <w:rPr>
          <w:noProof/>
          <w:color w:val="FF0000"/>
        </w:rPr>
      </w:pPr>
    </w:p>
    <w:p w14:paraId="1559F1CF" w14:textId="369E52DD" w:rsidR="00B3380F" w:rsidRDefault="00B3380F" w:rsidP="0078205E">
      <w:pPr>
        <w:ind w:left="-1701"/>
        <w:jc w:val="center"/>
        <w:rPr>
          <w:noProof/>
          <w:color w:val="FF0000"/>
        </w:rPr>
      </w:pPr>
    </w:p>
    <w:p w14:paraId="72DDB8C1" w14:textId="3F05C777" w:rsidR="00B3380F" w:rsidRDefault="00B3380F" w:rsidP="0078205E">
      <w:pPr>
        <w:ind w:left="-1701"/>
        <w:jc w:val="center"/>
        <w:rPr>
          <w:noProof/>
          <w:color w:val="FF0000"/>
        </w:rPr>
      </w:pPr>
    </w:p>
    <w:p w14:paraId="5BC1E3BD" w14:textId="384ABCC0" w:rsidR="00B3380F" w:rsidRDefault="00B3380F" w:rsidP="0078205E">
      <w:pPr>
        <w:ind w:left="-1701"/>
        <w:jc w:val="center"/>
        <w:rPr>
          <w:noProof/>
          <w:color w:val="FF0000"/>
        </w:rPr>
      </w:pPr>
    </w:p>
    <w:p w14:paraId="2637EB97" w14:textId="4A55D187" w:rsidR="00B3380F" w:rsidRDefault="00B3380F" w:rsidP="0078205E">
      <w:pPr>
        <w:ind w:left="-1701"/>
        <w:jc w:val="center"/>
        <w:rPr>
          <w:noProof/>
          <w:color w:val="FF0000"/>
        </w:rPr>
      </w:pPr>
    </w:p>
    <w:p w14:paraId="5954016E" w14:textId="06C7CD8E" w:rsidR="00B3380F" w:rsidRDefault="00B3380F" w:rsidP="0078205E">
      <w:pPr>
        <w:ind w:left="-1701"/>
        <w:jc w:val="center"/>
        <w:rPr>
          <w:noProof/>
          <w:color w:val="FF0000"/>
        </w:rPr>
      </w:pPr>
    </w:p>
    <w:p w14:paraId="3A2565FA" w14:textId="47C5F3CC" w:rsidR="00B3380F" w:rsidRDefault="00B3380F" w:rsidP="0078205E">
      <w:pPr>
        <w:ind w:left="-1701"/>
        <w:jc w:val="center"/>
        <w:rPr>
          <w:noProof/>
          <w:color w:val="FF0000"/>
        </w:rPr>
      </w:pPr>
    </w:p>
    <w:p w14:paraId="1026B9FF" w14:textId="38BA19CB" w:rsidR="00B3380F" w:rsidRDefault="00B3380F" w:rsidP="0078205E">
      <w:pPr>
        <w:ind w:left="-1701"/>
        <w:jc w:val="center"/>
        <w:rPr>
          <w:noProof/>
          <w:color w:val="FF0000"/>
        </w:rPr>
      </w:pPr>
    </w:p>
    <w:p w14:paraId="567C5663" w14:textId="7B0B0567" w:rsidR="00B3380F" w:rsidRDefault="00B3380F" w:rsidP="0078205E">
      <w:pPr>
        <w:ind w:left="-1701"/>
        <w:jc w:val="center"/>
        <w:rPr>
          <w:noProof/>
          <w:color w:val="FF0000"/>
        </w:rPr>
      </w:pPr>
    </w:p>
    <w:p w14:paraId="70DB40C4" w14:textId="2650A540" w:rsidR="00B3380F" w:rsidRDefault="00B3380F" w:rsidP="0078205E">
      <w:pPr>
        <w:ind w:left="-1701"/>
        <w:jc w:val="center"/>
        <w:rPr>
          <w:noProof/>
          <w:color w:val="FF0000"/>
        </w:rPr>
      </w:pPr>
    </w:p>
    <w:p w14:paraId="7EE06070" w14:textId="00E0A0E0" w:rsidR="00B3380F" w:rsidRDefault="00B3380F" w:rsidP="0078205E">
      <w:pPr>
        <w:ind w:left="-1701"/>
        <w:jc w:val="center"/>
        <w:rPr>
          <w:noProof/>
          <w:color w:val="FF0000"/>
        </w:rPr>
      </w:pPr>
    </w:p>
    <w:p w14:paraId="44887256" w14:textId="41973997" w:rsidR="00B3380F" w:rsidRDefault="00B3380F" w:rsidP="0078205E">
      <w:pPr>
        <w:ind w:left="-1701"/>
        <w:jc w:val="center"/>
        <w:rPr>
          <w:noProof/>
          <w:color w:val="FF0000"/>
        </w:rPr>
      </w:pPr>
    </w:p>
    <w:p w14:paraId="61892DD2" w14:textId="66AFB491" w:rsidR="00B3380F" w:rsidRDefault="00B3380F" w:rsidP="0078205E">
      <w:pPr>
        <w:ind w:left="-1701"/>
        <w:jc w:val="center"/>
        <w:rPr>
          <w:noProof/>
          <w:color w:val="FF0000"/>
        </w:rPr>
      </w:pPr>
    </w:p>
    <w:p w14:paraId="7DAF125D" w14:textId="40606502" w:rsidR="00B3380F" w:rsidRDefault="00B3380F" w:rsidP="0078205E">
      <w:pPr>
        <w:ind w:left="-1701"/>
        <w:jc w:val="center"/>
        <w:rPr>
          <w:noProof/>
          <w:color w:val="FF0000"/>
        </w:rPr>
      </w:pPr>
    </w:p>
    <w:p w14:paraId="4D0FD4DE" w14:textId="73662C00" w:rsidR="00B3380F" w:rsidRDefault="00B3380F" w:rsidP="0078205E">
      <w:pPr>
        <w:ind w:left="-1701"/>
        <w:jc w:val="center"/>
        <w:rPr>
          <w:noProof/>
          <w:color w:val="FF0000"/>
        </w:rPr>
      </w:pPr>
    </w:p>
    <w:p w14:paraId="31B2F6A9" w14:textId="39AD7235" w:rsidR="00B3380F" w:rsidRDefault="00B3380F" w:rsidP="0078205E">
      <w:pPr>
        <w:ind w:left="-1701"/>
        <w:jc w:val="center"/>
        <w:rPr>
          <w:noProof/>
          <w:color w:val="FF0000"/>
        </w:rPr>
      </w:pPr>
    </w:p>
    <w:p w14:paraId="4E0339AA" w14:textId="6CC80380" w:rsidR="00B3380F" w:rsidRDefault="00B3380F" w:rsidP="0078205E">
      <w:pPr>
        <w:ind w:left="-1701"/>
        <w:jc w:val="center"/>
        <w:rPr>
          <w:noProof/>
          <w:color w:val="FF0000"/>
        </w:rPr>
      </w:pPr>
    </w:p>
    <w:p w14:paraId="503B300C" w14:textId="09AF2197" w:rsidR="00B3380F" w:rsidRDefault="00B3380F" w:rsidP="0078205E">
      <w:pPr>
        <w:ind w:left="-1701"/>
        <w:jc w:val="center"/>
        <w:rPr>
          <w:noProof/>
          <w:color w:val="FF0000"/>
        </w:rPr>
      </w:pPr>
    </w:p>
    <w:p w14:paraId="1EA8608B" w14:textId="3C8C814C" w:rsidR="00B3380F" w:rsidRDefault="00B3380F" w:rsidP="0078205E">
      <w:pPr>
        <w:ind w:left="-1701"/>
        <w:jc w:val="center"/>
        <w:rPr>
          <w:noProof/>
          <w:color w:val="FF0000"/>
        </w:rPr>
      </w:pPr>
    </w:p>
    <w:p w14:paraId="7549216A" w14:textId="1193D36D" w:rsidR="00B3380F" w:rsidRDefault="00B3380F" w:rsidP="0078205E">
      <w:pPr>
        <w:ind w:left="-1701"/>
        <w:jc w:val="center"/>
        <w:rPr>
          <w:noProof/>
          <w:color w:val="FF0000"/>
        </w:rPr>
      </w:pPr>
    </w:p>
    <w:p w14:paraId="6F22B012" w14:textId="20C99A94" w:rsidR="00B3380F" w:rsidRDefault="00B3380F" w:rsidP="0078205E">
      <w:pPr>
        <w:ind w:left="-1701"/>
        <w:jc w:val="center"/>
        <w:rPr>
          <w:noProof/>
          <w:color w:val="FF0000"/>
        </w:rPr>
      </w:pPr>
    </w:p>
    <w:p w14:paraId="713BD2F0" w14:textId="1F1843B7" w:rsidR="00B3380F" w:rsidRDefault="00B3380F" w:rsidP="0078205E">
      <w:pPr>
        <w:ind w:left="-1701"/>
        <w:jc w:val="center"/>
        <w:rPr>
          <w:noProof/>
          <w:color w:val="FF0000"/>
        </w:rPr>
      </w:pPr>
    </w:p>
    <w:p w14:paraId="00EA8725" w14:textId="404F4ABE" w:rsidR="00B3380F" w:rsidRDefault="00B3380F" w:rsidP="0078205E">
      <w:pPr>
        <w:ind w:left="-1701"/>
        <w:jc w:val="center"/>
        <w:rPr>
          <w:noProof/>
          <w:color w:val="FF0000"/>
        </w:rPr>
      </w:pPr>
    </w:p>
    <w:p w14:paraId="3CF32C9F" w14:textId="5803ADA5" w:rsidR="00B3380F" w:rsidRDefault="00B3380F" w:rsidP="0078205E">
      <w:pPr>
        <w:ind w:left="-1701"/>
        <w:jc w:val="center"/>
        <w:rPr>
          <w:noProof/>
          <w:color w:val="FF0000"/>
        </w:rPr>
      </w:pPr>
    </w:p>
    <w:p w14:paraId="202983A3" w14:textId="73ABBEE2" w:rsidR="00B3380F" w:rsidRDefault="00B3380F" w:rsidP="0078205E">
      <w:pPr>
        <w:ind w:left="-1701"/>
        <w:jc w:val="center"/>
        <w:rPr>
          <w:noProof/>
          <w:color w:val="FF0000"/>
        </w:rPr>
      </w:pPr>
    </w:p>
    <w:p w14:paraId="1EC6C68F" w14:textId="4ABC2980" w:rsidR="00B3380F" w:rsidRDefault="00B3380F" w:rsidP="0078205E">
      <w:pPr>
        <w:ind w:left="-1701"/>
        <w:jc w:val="center"/>
        <w:rPr>
          <w:noProof/>
          <w:color w:val="FF0000"/>
        </w:rPr>
      </w:pPr>
    </w:p>
    <w:p w14:paraId="2F90ED44" w14:textId="65EB1468" w:rsidR="00B3380F" w:rsidRDefault="00B3380F" w:rsidP="0078205E">
      <w:pPr>
        <w:ind w:left="-1701"/>
        <w:jc w:val="center"/>
        <w:rPr>
          <w:noProof/>
          <w:color w:val="FF0000"/>
        </w:rPr>
      </w:pPr>
    </w:p>
    <w:p w14:paraId="067AB74C" w14:textId="2CD68619" w:rsidR="00B3380F" w:rsidRDefault="00B3380F" w:rsidP="0078205E">
      <w:pPr>
        <w:ind w:left="-1701"/>
        <w:jc w:val="center"/>
        <w:rPr>
          <w:noProof/>
          <w:color w:val="FF0000"/>
        </w:rPr>
      </w:pPr>
    </w:p>
    <w:p w14:paraId="3CE33C5B" w14:textId="748F4FA3" w:rsidR="00B3380F" w:rsidRDefault="00B3380F" w:rsidP="0078205E">
      <w:pPr>
        <w:ind w:left="-1701"/>
        <w:jc w:val="center"/>
        <w:rPr>
          <w:noProof/>
          <w:color w:val="FF0000"/>
        </w:rPr>
      </w:pPr>
    </w:p>
    <w:p w14:paraId="38EF2597" w14:textId="4981D19F" w:rsidR="00B3380F" w:rsidRDefault="00B3380F" w:rsidP="0078205E">
      <w:pPr>
        <w:ind w:left="-1701"/>
        <w:jc w:val="center"/>
        <w:rPr>
          <w:noProof/>
          <w:color w:val="FF0000"/>
        </w:rPr>
      </w:pPr>
    </w:p>
    <w:p w14:paraId="14538A58" w14:textId="63EF13AE" w:rsidR="00B3380F" w:rsidRDefault="00B3380F" w:rsidP="0078205E">
      <w:pPr>
        <w:ind w:left="-1701"/>
        <w:jc w:val="center"/>
        <w:rPr>
          <w:noProof/>
          <w:color w:val="FF0000"/>
        </w:rPr>
      </w:pPr>
    </w:p>
    <w:p w14:paraId="65D2DF83" w14:textId="65D5949B" w:rsidR="00B3380F" w:rsidRDefault="00B3380F" w:rsidP="0078205E">
      <w:pPr>
        <w:ind w:left="-1701"/>
        <w:jc w:val="center"/>
        <w:rPr>
          <w:noProof/>
          <w:color w:val="FF0000"/>
        </w:rPr>
      </w:pPr>
    </w:p>
    <w:p w14:paraId="4DB2ED5A" w14:textId="644876E0" w:rsidR="00B3380F" w:rsidRDefault="00B3380F" w:rsidP="0078205E">
      <w:pPr>
        <w:ind w:left="-1701"/>
        <w:jc w:val="center"/>
        <w:rPr>
          <w:noProof/>
          <w:color w:val="FF0000"/>
        </w:rPr>
      </w:pPr>
    </w:p>
    <w:p w14:paraId="4B055FC4" w14:textId="2837CDBA" w:rsidR="00B3380F" w:rsidRDefault="00B3380F" w:rsidP="0078205E">
      <w:pPr>
        <w:ind w:left="-1701"/>
        <w:jc w:val="center"/>
        <w:rPr>
          <w:noProof/>
          <w:color w:val="FF0000"/>
        </w:rPr>
      </w:pPr>
    </w:p>
    <w:p w14:paraId="7FDC2525" w14:textId="3B89EEB5" w:rsidR="00B3380F" w:rsidRDefault="00B3380F" w:rsidP="0078205E">
      <w:pPr>
        <w:ind w:left="-1701"/>
        <w:jc w:val="center"/>
        <w:rPr>
          <w:noProof/>
          <w:color w:val="FF0000"/>
        </w:rPr>
      </w:pPr>
    </w:p>
    <w:p w14:paraId="35976FBE" w14:textId="0DA6ABA3" w:rsidR="00B3380F" w:rsidRDefault="00B3380F" w:rsidP="0078205E">
      <w:pPr>
        <w:ind w:left="-1701"/>
        <w:jc w:val="center"/>
        <w:rPr>
          <w:noProof/>
          <w:color w:val="FF0000"/>
        </w:rPr>
      </w:pPr>
    </w:p>
    <w:p w14:paraId="4E133700" w14:textId="5231C9F9" w:rsidR="00B3380F" w:rsidRDefault="00B3380F" w:rsidP="0078205E">
      <w:pPr>
        <w:ind w:left="-1701"/>
        <w:jc w:val="center"/>
        <w:rPr>
          <w:noProof/>
          <w:color w:val="FF0000"/>
        </w:rPr>
      </w:pPr>
    </w:p>
    <w:p w14:paraId="5B1E4087" w14:textId="329E6A8A" w:rsidR="00B3380F" w:rsidRDefault="00B3380F" w:rsidP="0078205E">
      <w:pPr>
        <w:ind w:left="-1701"/>
        <w:jc w:val="center"/>
        <w:rPr>
          <w:noProof/>
          <w:color w:val="FF0000"/>
        </w:rPr>
      </w:pPr>
    </w:p>
    <w:p w14:paraId="0269EE67" w14:textId="34EB96B9" w:rsidR="00B3380F" w:rsidRDefault="00B3380F" w:rsidP="0078205E">
      <w:pPr>
        <w:ind w:left="-1701"/>
        <w:jc w:val="center"/>
        <w:rPr>
          <w:noProof/>
          <w:color w:val="FF0000"/>
        </w:rPr>
      </w:pPr>
    </w:p>
    <w:p w14:paraId="4D01FE9E" w14:textId="6091C1D9" w:rsidR="00B3380F" w:rsidRDefault="00B3380F" w:rsidP="0078205E">
      <w:pPr>
        <w:ind w:left="-1701"/>
        <w:jc w:val="center"/>
        <w:rPr>
          <w:noProof/>
          <w:color w:val="FF0000"/>
        </w:rPr>
      </w:pPr>
    </w:p>
    <w:p w14:paraId="52C6827D" w14:textId="2488DB64" w:rsidR="00B3380F" w:rsidRDefault="00B3380F" w:rsidP="0078205E">
      <w:pPr>
        <w:ind w:left="-1701"/>
        <w:jc w:val="center"/>
        <w:rPr>
          <w:noProof/>
          <w:color w:val="FF0000"/>
        </w:rPr>
      </w:pPr>
    </w:p>
    <w:p w14:paraId="315546F9" w14:textId="2F90886A" w:rsidR="00B3380F" w:rsidRDefault="00B3380F" w:rsidP="0078205E">
      <w:pPr>
        <w:ind w:left="-1701"/>
        <w:jc w:val="center"/>
        <w:rPr>
          <w:noProof/>
          <w:color w:val="FF0000"/>
        </w:rPr>
      </w:pPr>
    </w:p>
    <w:p w14:paraId="56CE08B2" w14:textId="39308BBA" w:rsidR="00B3380F" w:rsidRDefault="00B3380F" w:rsidP="0078205E">
      <w:pPr>
        <w:ind w:left="-1701"/>
        <w:jc w:val="center"/>
        <w:rPr>
          <w:noProof/>
          <w:color w:val="FF0000"/>
        </w:rPr>
      </w:pPr>
    </w:p>
    <w:p w14:paraId="166D2A1A" w14:textId="74F4DE84" w:rsidR="00B3380F" w:rsidRDefault="00B3380F" w:rsidP="0078205E">
      <w:pPr>
        <w:ind w:left="-1701"/>
        <w:jc w:val="center"/>
        <w:rPr>
          <w:noProof/>
          <w:color w:val="FF0000"/>
        </w:rPr>
      </w:pPr>
    </w:p>
    <w:p w14:paraId="71095B32" w14:textId="0EFC8713" w:rsidR="00B3380F" w:rsidRDefault="00B3380F" w:rsidP="0078205E">
      <w:pPr>
        <w:ind w:left="-1701"/>
        <w:jc w:val="center"/>
        <w:rPr>
          <w:noProof/>
          <w:color w:val="FF0000"/>
        </w:rPr>
      </w:pPr>
    </w:p>
    <w:p w14:paraId="08D6ABC3" w14:textId="2E8812BC" w:rsidR="00B3380F" w:rsidRDefault="00B3380F" w:rsidP="0078205E">
      <w:pPr>
        <w:ind w:left="-1701"/>
        <w:jc w:val="center"/>
        <w:rPr>
          <w:noProof/>
          <w:color w:val="FF0000"/>
        </w:rPr>
      </w:pPr>
    </w:p>
    <w:p w14:paraId="3543874C" w14:textId="7AAA2FA5" w:rsidR="00B3380F" w:rsidRDefault="00B3380F" w:rsidP="0078205E">
      <w:pPr>
        <w:ind w:left="-1701"/>
        <w:jc w:val="center"/>
        <w:rPr>
          <w:noProof/>
          <w:color w:val="FF0000"/>
        </w:rPr>
      </w:pPr>
    </w:p>
    <w:p w14:paraId="6DF2C041" w14:textId="14C66C6F" w:rsidR="00B3380F" w:rsidRDefault="00B3380F" w:rsidP="0078205E">
      <w:pPr>
        <w:ind w:left="-1701"/>
        <w:jc w:val="center"/>
        <w:rPr>
          <w:noProof/>
          <w:color w:val="FF0000"/>
        </w:rPr>
      </w:pPr>
    </w:p>
    <w:p w14:paraId="1B3AAAAE" w14:textId="34B28C36" w:rsidR="00B3380F" w:rsidRDefault="00B3380F" w:rsidP="0078205E">
      <w:pPr>
        <w:ind w:left="-1701"/>
        <w:jc w:val="center"/>
        <w:rPr>
          <w:noProof/>
          <w:color w:val="FF0000"/>
        </w:rPr>
      </w:pPr>
    </w:p>
    <w:p w14:paraId="40B9B388" w14:textId="2F293FED" w:rsidR="00B3380F" w:rsidRDefault="00B3380F" w:rsidP="0078205E">
      <w:pPr>
        <w:ind w:left="-1701"/>
        <w:jc w:val="center"/>
        <w:rPr>
          <w:noProof/>
          <w:color w:val="FF0000"/>
        </w:rPr>
      </w:pPr>
    </w:p>
    <w:p w14:paraId="5C862091" w14:textId="77777777" w:rsidR="00B3380F" w:rsidRDefault="00B3380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A911176" w14:textId="77777777" w:rsidR="00CB674E" w:rsidRDefault="00CB674E" w:rsidP="0078205E">
      <w:pPr>
        <w:pStyle w:val="Texto"/>
        <w:spacing w:after="0" w:line="240" w:lineRule="auto"/>
        <w:jc w:val="center"/>
        <w:rPr>
          <w:sz w:val="30"/>
          <w:szCs w:val="30"/>
        </w:rPr>
      </w:pPr>
      <w:r w:rsidRPr="00CB674E">
        <w:rPr>
          <w:b/>
          <w:bCs/>
          <w:sz w:val="30"/>
          <w:szCs w:val="30"/>
        </w:rPr>
        <w:lastRenderedPageBreak/>
        <w:t>Carga horária média de profissionais da saúde</w:t>
      </w:r>
      <w:r w:rsidRPr="00BA05BE">
        <w:rPr>
          <w:sz w:val="30"/>
          <w:szCs w:val="30"/>
        </w:rPr>
        <w:t xml:space="preserve"> </w:t>
      </w:r>
    </w:p>
    <w:p w14:paraId="4C007F63" w14:textId="2153D9F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CB674E">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420B56"/>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000000">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1239B3" w:rsidRPr="001239B3">
              <w:rPr>
                <w:noProof/>
                <w:webHidden/>
              </w:rPr>
              <w:t>5</w:t>
            </w:r>
            <w:r w:rsidR="001239B3" w:rsidRPr="001239B3">
              <w:rPr>
                <w:noProof/>
                <w:webHidden/>
              </w:rPr>
              <w:fldChar w:fldCharType="end"/>
            </w:r>
          </w:hyperlink>
        </w:p>
        <w:p w14:paraId="122AFCFC" w14:textId="43DB701D" w:rsidR="001239B3" w:rsidRPr="001239B3" w:rsidRDefault="00000000">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1239B3" w:rsidRPr="001239B3">
              <w:rPr>
                <w:noProof/>
                <w:webHidden/>
              </w:rPr>
              <w:t>7</w:t>
            </w:r>
            <w:r w:rsidR="001239B3" w:rsidRPr="001239B3">
              <w:rPr>
                <w:noProof/>
                <w:webHidden/>
              </w:rPr>
              <w:fldChar w:fldCharType="end"/>
            </w:r>
          </w:hyperlink>
        </w:p>
        <w:p w14:paraId="163807AC" w14:textId="5AEB95B3" w:rsidR="001239B3" w:rsidRPr="001239B3" w:rsidRDefault="00000000">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1239B3" w:rsidRPr="001239B3">
              <w:rPr>
                <w:noProof/>
                <w:webHidden/>
              </w:rPr>
              <w:t>8</w:t>
            </w:r>
            <w:r w:rsidR="001239B3"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237548DC" w:rsidR="004A3585" w:rsidRDefault="004A3585" w:rsidP="004A3585"/>
    <w:p w14:paraId="6578D423" w14:textId="676F2475" w:rsidR="00420B56" w:rsidRDefault="00420B56" w:rsidP="004A3585"/>
    <w:p w14:paraId="2DD687A7" w14:textId="1A1EE1C5" w:rsidR="00420B56" w:rsidRDefault="00420B56" w:rsidP="004A3585"/>
    <w:p w14:paraId="2DC7FCB6" w14:textId="6C36AA28" w:rsidR="00420B56" w:rsidRDefault="00420B56" w:rsidP="004A3585"/>
    <w:p w14:paraId="082AAAC9" w14:textId="67E68402" w:rsidR="00420B56" w:rsidRDefault="00420B56" w:rsidP="004A3585"/>
    <w:p w14:paraId="11633A43" w14:textId="77777777" w:rsidR="00420B56" w:rsidRDefault="00420B56"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0" w:name="_Toc181700707"/>
      <w:r w:rsidRPr="00D36EEF">
        <w:rPr>
          <w:rFonts w:ascii="Montserrat" w:hAnsi="Montserrat"/>
          <w:b/>
          <w:bCs/>
          <w:color w:val="auto"/>
        </w:rPr>
        <w:lastRenderedPageBreak/>
        <w:t>Introdução</w:t>
      </w:r>
      <w:bookmarkEnd w:id="0"/>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 xml:space="preserve">Global </w:t>
      </w:r>
      <w:proofErr w:type="spellStart"/>
      <w:r w:rsidRPr="00E47210">
        <w:rPr>
          <w:rFonts w:ascii="Montserrat" w:hAnsi="Montserrat"/>
          <w:i/>
          <w:iCs/>
          <w:sz w:val="20"/>
          <w:szCs w:val="20"/>
        </w:rPr>
        <w:t>Strategy</w:t>
      </w:r>
      <w:proofErr w:type="spellEnd"/>
      <w:r w:rsidRPr="00E47210">
        <w:rPr>
          <w:rFonts w:ascii="Montserrat" w:hAnsi="Montserrat"/>
          <w:i/>
          <w:iCs/>
          <w:sz w:val="20"/>
          <w:szCs w:val="20"/>
        </w:rPr>
        <w:t xml:space="preserve"> for </w:t>
      </w:r>
      <w:proofErr w:type="spellStart"/>
      <w:r w:rsidRPr="00E47210">
        <w:rPr>
          <w:rFonts w:ascii="Montserrat" w:hAnsi="Montserrat"/>
          <w:i/>
          <w:iCs/>
          <w:sz w:val="20"/>
          <w:szCs w:val="20"/>
        </w:rPr>
        <w:t>Human</w:t>
      </w:r>
      <w:proofErr w:type="spellEnd"/>
      <w:r w:rsidRPr="00E47210">
        <w:rPr>
          <w:rFonts w:ascii="Montserrat" w:hAnsi="Montserrat"/>
          <w:i/>
          <w:iCs/>
          <w:sz w:val="20"/>
          <w:szCs w:val="20"/>
        </w:rPr>
        <w:t xml:space="preserve"> </w:t>
      </w:r>
      <w:proofErr w:type="spellStart"/>
      <w:r w:rsidRPr="00E47210">
        <w:rPr>
          <w:rFonts w:ascii="Montserrat" w:hAnsi="Montserrat"/>
          <w:i/>
          <w:iCs/>
          <w:sz w:val="20"/>
          <w:szCs w:val="20"/>
        </w:rPr>
        <w:t>Resources</w:t>
      </w:r>
      <w:proofErr w:type="spellEnd"/>
      <w:r w:rsidRPr="00E47210">
        <w:rPr>
          <w:rFonts w:ascii="Montserrat" w:hAnsi="Montserrat"/>
          <w:i/>
          <w:iCs/>
          <w:sz w:val="20"/>
          <w:szCs w:val="20"/>
        </w:rPr>
        <w:t xml:space="preserve"> for Health: </w:t>
      </w:r>
      <w:proofErr w:type="spellStart"/>
      <w:r w:rsidRPr="00E47210">
        <w:rPr>
          <w:rFonts w:ascii="Montserrat" w:hAnsi="Montserrat"/>
          <w:i/>
          <w:iCs/>
          <w:sz w:val="20"/>
          <w:szCs w:val="20"/>
        </w:rPr>
        <w:t>Workforce</w:t>
      </w:r>
      <w:proofErr w:type="spellEnd"/>
      <w:r w:rsidRPr="00E47210">
        <w:rPr>
          <w:rFonts w:ascii="Montserrat" w:hAnsi="Montserrat"/>
          <w:i/>
          <w:iCs/>
          <w:sz w:val="20"/>
          <w:szCs w:val="20"/>
        </w:rPr>
        <w:t xml:space="preserv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26BEE7A5"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1"/>
      <w:r w:rsidR="00D36EEF">
        <w:rPr>
          <w:rFonts w:ascii="Montserrat" w:hAnsi="Montserrat"/>
          <w:sz w:val="20"/>
          <w:szCs w:val="20"/>
        </w:rPr>
        <w:t xml:space="preserve">que </w:t>
      </w:r>
      <w:r w:rsidR="00D36EEF" w:rsidRPr="00E47210">
        <w:rPr>
          <w:rFonts w:ascii="Montserrat" w:hAnsi="Montserrat"/>
          <w:sz w:val="20"/>
          <w:szCs w:val="20"/>
          <w:highlight w:val="yellow"/>
        </w:rPr>
        <w:t xml:space="preserve">resultou em um compêndio de </w:t>
      </w:r>
      <w:proofErr w:type="spellStart"/>
      <w:r w:rsidR="00D36EEF" w:rsidRPr="00E47210">
        <w:rPr>
          <w:rFonts w:ascii="Montserrat" w:hAnsi="Montserrat"/>
          <w:sz w:val="20"/>
          <w:szCs w:val="20"/>
          <w:highlight w:val="yellow"/>
        </w:rPr>
        <w:t>xx</w:t>
      </w:r>
      <w:proofErr w:type="spellEnd"/>
      <w:r w:rsidR="00D36EEF" w:rsidRPr="00E47210">
        <w:rPr>
          <w:rFonts w:ascii="Montserrat" w:hAnsi="Montserrat"/>
          <w:sz w:val="20"/>
          <w:szCs w:val="20"/>
          <w:highlight w:val="yellow"/>
        </w:rPr>
        <w:t xml:space="preserve"> indicadores das dimensões </w:t>
      </w:r>
      <w:proofErr w:type="spellStart"/>
      <w:r w:rsidR="00D36EEF" w:rsidRPr="00E47210">
        <w:rPr>
          <w:rFonts w:ascii="Montserrat" w:hAnsi="Montserrat"/>
          <w:sz w:val="20"/>
          <w:szCs w:val="20"/>
          <w:highlight w:val="yellow"/>
        </w:rPr>
        <w:t>xxx</w:t>
      </w:r>
      <w:proofErr w:type="spellEnd"/>
      <w:r w:rsidR="00D36EEF" w:rsidRPr="00E47210">
        <w:rPr>
          <w:rFonts w:ascii="Montserrat" w:hAnsi="Montserrat"/>
          <w:sz w:val="20"/>
          <w:szCs w:val="20"/>
          <w:highlight w:val="yellow"/>
        </w:rPr>
        <w:t>. Como exemplo de indicadores temos: a</w:t>
      </w:r>
      <w:del w:id="2" w:author="HENRIQUE RIBEIRO DA SILVEIRA" w:date="2024-11-05T13:46:00Z">
        <w:r w:rsidR="00D36EEF" w:rsidRPr="00E47210" w:rsidDel="00D7294F">
          <w:rPr>
            <w:rFonts w:ascii="Montserrat" w:hAnsi="Montserrat"/>
            <w:sz w:val="20"/>
            <w:szCs w:val="20"/>
            <w:highlight w:val="yellow"/>
          </w:rPr>
          <w:delText>)</w:delText>
        </w:r>
      </w:del>
      <w:ins w:id="3"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r w:rsidR="00420B56">
        <w:rPr>
          <w:rFonts w:ascii="Montserrat" w:hAnsi="Montserrat"/>
          <w:sz w:val="20"/>
          <w:szCs w:val="20"/>
          <w:highlight w:val="yellow"/>
        </w:rPr>
        <w:t xml:space="preserve"> </w:t>
      </w:r>
      <w:ins w:id="4" w:author="HENRIQUE RIBEIRO DA SILVEIRA" w:date="2024-11-05T13:46:00Z">
        <w:r w:rsidR="00D7294F">
          <w:rPr>
            <w:rFonts w:ascii="Montserrat" w:hAnsi="Montserrat"/>
            <w:sz w:val="20"/>
            <w:szCs w:val="20"/>
            <w:highlight w:val="yellow"/>
          </w:rPr>
          <w:t>precarização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1"/>
      <w:r w:rsidR="003F6595">
        <w:rPr>
          <w:rStyle w:val="Refdecomentrio"/>
        </w:rPr>
        <w:commentReference w:id="1"/>
      </w:r>
    </w:p>
    <w:p w14:paraId="00B525C2" w14:textId="36B5B516" w:rsidR="00D36EEF" w:rsidRDefault="00D36EEF"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5"/>
      <w:r w:rsidR="00E47210">
        <w:rPr>
          <w:rFonts w:ascii="Montserrat" w:hAnsi="Montserrat"/>
          <w:sz w:val="20"/>
          <w:szCs w:val="20"/>
        </w:rPr>
        <w:t xml:space="preserve">saúde </w:t>
      </w:r>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E47210">
            <w:rPr>
              <w:rFonts w:ascii="Montserrat" w:hAnsi="Montserrat"/>
              <w:color w:val="000000"/>
              <w:sz w:val="20"/>
              <w:szCs w:val="20"/>
              <w:vertAlign w:val="superscript"/>
            </w:rPr>
            <w:t>7</w:t>
          </w:r>
        </w:sdtContent>
      </w:sdt>
      <w:r>
        <w:rPr>
          <w:rFonts w:ascii="Montserrat" w:hAnsi="Montserrat"/>
          <w:sz w:val="20"/>
          <w:szCs w:val="20"/>
        </w:rPr>
        <w:t xml:space="preserve">. </w:t>
      </w:r>
      <w:commentRangeEnd w:id="5"/>
      <w:r w:rsidR="00E47210">
        <w:rPr>
          <w:rStyle w:val="Refdecomentrio"/>
        </w:rPr>
        <w:commentReference w:id="5"/>
      </w:r>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04C96D7A" w:rsidR="003F6595" w:rsidRDefault="003F6595" w:rsidP="004A3585">
      <w:pPr>
        <w:jc w:val="both"/>
      </w:pPr>
    </w:p>
    <w:p w14:paraId="3E798E34" w14:textId="58513329" w:rsidR="00420B56" w:rsidRDefault="00420B56" w:rsidP="004A3585">
      <w:pPr>
        <w:jc w:val="both"/>
      </w:pPr>
    </w:p>
    <w:p w14:paraId="3E2496AB" w14:textId="08B1861A" w:rsidR="00420B56" w:rsidRDefault="00420B56" w:rsidP="004A3585">
      <w:pPr>
        <w:jc w:val="both"/>
      </w:pPr>
    </w:p>
    <w:p w14:paraId="1D724294" w14:textId="77777777" w:rsidR="00420B56" w:rsidRDefault="00420B56" w:rsidP="004A3585">
      <w:pPr>
        <w:jc w:val="both"/>
      </w:pPr>
    </w:p>
    <w:tbl>
      <w:tblPr>
        <w:tblStyle w:val="Tabelacomgrade"/>
        <w:tblpPr w:leftFromText="141" w:rightFromText="141" w:vertAnchor="text" w:horzAnchor="margin" w:tblpXSpec="center" w:tblpY="564"/>
        <w:tblW w:w="9634" w:type="dxa"/>
        <w:tblLook w:val="04A0" w:firstRow="1" w:lastRow="0" w:firstColumn="1" w:lastColumn="0" w:noHBand="0" w:noVBand="1"/>
      </w:tblPr>
      <w:tblGrid>
        <w:gridCol w:w="2405"/>
        <w:gridCol w:w="7229"/>
      </w:tblGrid>
      <w:tr w:rsidR="00B3380F" w:rsidRPr="00B3380F" w14:paraId="694B90F5" w14:textId="77777777" w:rsidTr="009B34D6">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2AA55A6A" w14:textId="77777777" w:rsidR="009B34D6" w:rsidRPr="00B3380F" w:rsidRDefault="009B34D6" w:rsidP="009B34D6">
            <w:pPr>
              <w:pStyle w:val="QuadrosFiguras1"/>
              <w:spacing w:before="60" w:line="276" w:lineRule="auto"/>
              <w:jc w:val="left"/>
              <w:rPr>
                <w:rFonts w:ascii="Exo" w:hAnsi="Exo"/>
                <w:color w:val="auto"/>
                <w:sz w:val="22"/>
                <w:szCs w:val="24"/>
              </w:rPr>
            </w:pPr>
            <w:bookmarkStart w:id="6" w:name="_Toc181700708"/>
            <w:r w:rsidRPr="00B3380F">
              <w:rPr>
                <w:rFonts w:ascii="Exo" w:hAnsi="Exo"/>
                <w:b/>
                <w:bCs/>
                <w:color w:val="auto"/>
                <w:sz w:val="22"/>
                <w:szCs w:val="24"/>
              </w:rPr>
              <w:lastRenderedPageBreak/>
              <w:t>Nome do indicador</w:t>
            </w:r>
          </w:p>
        </w:tc>
        <w:tc>
          <w:tcPr>
            <w:tcW w:w="7229" w:type="dxa"/>
            <w:tcBorders>
              <w:top w:val="single" w:sz="4" w:space="0" w:color="000000"/>
              <w:left w:val="single" w:sz="4" w:space="0" w:color="000000"/>
              <w:bottom w:val="single" w:sz="4" w:space="0" w:color="000000"/>
              <w:right w:val="single" w:sz="4" w:space="0" w:color="000000"/>
            </w:tcBorders>
            <w:vAlign w:val="center"/>
            <w:hideMark/>
          </w:tcPr>
          <w:p w14:paraId="248A50D4" w14:textId="77777777" w:rsidR="009B34D6" w:rsidRPr="00B3380F" w:rsidRDefault="009B34D6" w:rsidP="009B34D6">
            <w:pPr>
              <w:rPr>
                <w:rFonts w:ascii="Exo" w:hAnsi="Exo"/>
                <w:b/>
                <w:bCs/>
                <w:szCs w:val="24"/>
              </w:rPr>
            </w:pPr>
            <w:r w:rsidRPr="00B3380F">
              <w:rPr>
                <w:rFonts w:ascii="Exo" w:hAnsi="Exo"/>
                <w:b/>
                <w:bCs/>
                <w:szCs w:val="24"/>
              </w:rPr>
              <w:t>Carga horária média de profissionais da saúde</w:t>
            </w:r>
          </w:p>
        </w:tc>
      </w:tr>
      <w:tr w:rsidR="00B3380F" w:rsidRPr="00B3380F" w14:paraId="43D2BCF9" w14:textId="77777777" w:rsidTr="009B34D6">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1304ECD6" w14:textId="77777777" w:rsidR="009B34D6" w:rsidRPr="00B3380F" w:rsidRDefault="009B34D6" w:rsidP="009B34D6">
            <w:pPr>
              <w:rPr>
                <w:rFonts w:ascii="Exo" w:hAnsi="Exo"/>
                <w:b/>
                <w:bCs/>
                <w:szCs w:val="24"/>
              </w:rPr>
            </w:pPr>
            <w:r w:rsidRPr="00B3380F">
              <w:rPr>
                <w:rFonts w:ascii="Exo" w:hAnsi="Exo"/>
                <w:b/>
                <w:bCs/>
                <w:szCs w:val="24"/>
              </w:rPr>
              <w:t>Dimensão do indicador</w:t>
            </w:r>
          </w:p>
        </w:tc>
        <w:tc>
          <w:tcPr>
            <w:tcW w:w="7229" w:type="dxa"/>
            <w:tcBorders>
              <w:top w:val="single" w:sz="4" w:space="0" w:color="000000"/>
              <w:left w:val="single" w:sz="4" w:space="0" w:color="000000"/>
              <w:bottom w:val="single" w:sz="4" w:space="0" w:color="000000"/>
              <w:right w:val="single" w:sz="4" w:space="0" w:color="000000"/>
            </w:tcBorders>
            <w:vAlign w:val="center"/>
            <w:hideMark/>
          </w:tcPr>
          <w:p w14:paraId="3EFE7B73" w14:textId="77777777" w:rsidR="009B34D6" w:rsidRPr="00B3380F" w:rsidRDefault="009B34D6" w:rsidP="009B34D6">
            <w:pPr>
              <w:pStyle w:val="QuadrosFiguras1"/>
              <w:spacing w:before="60" w:after="60" w:line="240" w:lineRule="auto"/>
              <w:jc w:val="left"/>
              <w:rPr>
                <w:rFonts w:ascii="Exo" w:hAnsi="Exo"/>
                <w:color w:val="auto"/>
              </w:rPr>
            </w:pPr>
            <w:r w:rsidRPr="00B3380F">
              <w:rPr>
                <w:rFonts w:ascii="Exo" w:hAnsi="Exo"/>
                <w:color w:val="auto"/>
              </w:rPr>
              <w:t>Força de Trabalho em Saúde</w:t>
            </w:r>
          </w:p>
        </w:tc>
      </w:tr>
      <w:tr w:rsidR="00B3380F" w:rsidRPr="00B3380F" w14:paraId="78B88E00" w14:textId="77777777" w:rsidTr="009B34D6">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06A88044"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Unidade de medida</w:t>
            </w:r>
          </w:p>
        </w:tc>
        <w:tc>
          <w:tcPr>
            <w:tcW w:w="7229" w:type="dxa"/>
            <w:tcBorders>
              <w:top w:val="single" w:sz="4" w:space="0" w:color="000000"/>
              <w:left w:val="single" w:sz="4" w:space="0" w:color="000000"/>
              <w:bottom w:val="single" w:sz="4" w:space="0" w:color="000000"/>
              <w:right w:val="single" w:sz="4" w:space="0" w:color="000000"/>
            </w:tcBorders>
            <w:vAlign w:val="center"/>
            <w:hideMark/>
          </w:tcPr>
          <w:p w14:paraId="094D6216" w14:textId="77777777" w:rsidR="009B34D6" w:rsidRPr="00B3380F" w:rsidRDefault="009B34D6" w:rsidP="009B34D6">
            <w:pPr>
              <w:rPr>
                <w:rFonts w:ascii="Exo" w:hAnsi="Exo"/>
                <w:sz w:val="20"/>
              </w:rPr>
            </w:pPr>
            <w:r w:rsidRPr="00B3380F">
              <w:rPr>
                <w:rFonts w:ascii="Exo" w:hAnsi="Exo"/>
                <w:sz w:val="20"/>
              </w:rPr>
              <w:t>Número de horas semanais trabalhadas</w:t>
            </w:r>
          </w:p>
        </w:tc>
      </w:tr>
      <w:tr w:rsidR="00B3380F" w:rsidRPr="00B3380F" w14:paraId="17EE941B" w14:textId="77777777" w:rsidTr="009B34D6">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5B2C960D"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Fonte dos dados</w:t>
            </w:r>
          </w:p>
        </w:tc>
        <w:tc>
          <w:tcPr>
            <w:tcW w:w="7229" w:type="dxa"/>
            <w:tcBorders>
              <w:top w:val="single" w:sz="4" w:space="0" w:color="000000"/>
              <w:left w:val="single" w:sz="4" w:space="0" w:color="000000"/>
              <w:bottom w:val="single" w:sz="4" w:space="0" w:color="000000"/>
              <w:right w:val="single" w:sz="4" w:space="0" w:color="000000"/>
            </w:tcBorders>
            <w:vAlign w:val="center"/>
          </w:tcPr>
          <w:p w14:paraId="58855AE5" w14:textId="77777777" w:rsidR="009B34D6" w:rsidRPr="00B3380F" w:rsidRDefault="009B34D6" w:rsidP="009B34D6">
            <w:pPr>
              <w:pStyle w:val="QuadrosFiguras1"/>
              <w:spacing w:before="60" w:after="60" w:line="240" w:lineRule="auto"/>
              <w:jc w:val="both"/>
              <w:rPr>
                <w:rFonts w:ascii="Exo" w:hAnsi="Exo"/>
                <w:color w:val="auto"/>
              </w:rPr>
            </w:pPr>
            <w:r w:rsidRPr="00B3380F">
              <w:rPr>
                <w:rFonts w:ascii="Times New Roman" w:hAnsi="Times New Roman" w:cs="Times New Roman"/>
                <w:color w:val="auto"/>
              </w:rPr>
              <w:t>●</w:t>
            </w:r>
            <w:r w:rsidRPr="00B3380F">
              <w:rPr>
                <w:rFonts w:ascii="Exo" w:hAnsi="Exo" w:cs="Courier New"/>
                <w:color w:val="auto"/>
              </w:rPr>
              <w:t xml:space="preserve"> </w:t>
            </w:r>
            <w:r w:rsidRPr="00B3380F">
              <w:rPr>
                <w:rFonts w:ascii="Exo" w:hAnsi="Exo"/>
                <w:color w:val="auto"/>
              </w:rPr>
              <w:t>Cadastro Nacional de Estabelecimentos de Saúde - Profissionais (CNES-PF).</w:t>
            </w:r>
          </w:p>
          <w:p w14:paraId="0EFCEBCB" w14:textId="77777777" w:rsidR="009B34D6" w:rsidRPr="00B3380F" w:rsidRDefault="009B34D6" w:rsidP="009B34D6">
            <w:pPr>
              <w:pStyle w:val="QuadrosFiguras1"/>
              <w:spacing w:before="60" w:after="60" w:line="240" w:lineRule="auto"/>
              <w:jc w:val="left"/>
              <w:rPr>
                <w:rFonts w:ascii="Exo" w:hAnsi="Exo"/>
                <w:color w:val="auto"/>
              </w:rPr>
            </w:pPr>
            <w:r w:rsidRPr="00B3380F">
              <w:rPr>
                <w:rFonts w:ascii="Exo" w:hAnsi="Exo"/>
                <w:color w:val="auto"/>
              </w:rPr>
              <w:t xml:space="preserve">Instituição: Ministério da Saúde, disponibilizado via </w:t>
            </w:r>
            <w:proofErr w:type="spellStart"/>
            <w:r w:rsidRPr="00B3380F">
              <w:rPr>
                <w:rFonts w:ascii="Exo" w:hAnsi="Exo"/>
                <w:color w:val="auto"/>
              </w:rPr>
              <w:t>Datasus</w:t>
            </w:r>
            <w:proofErr w:type="spellEnd"/>
            <w:r w:rsidRPr="00B3380F">
              <w:rPr>
                <w:rFonts w:ascii="Exo" w:hAnsi="Exo"/>
                <w:color w:val="auto"/>
              </w:rPr>
              <w:t>.</w:t>
            </w:r>
          </w:p>
        </w:tc>
      </w:tr>
      <w:tr w:rsidR="00B3380F" w:rsidRPr="00B3380F" w14:paraId="1878B5ED" w14:textId="77777777" w:rsidTr="009B34D6">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6B47C9E"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Descrição das variáveis que compõem o indicador</w:t>
            </w:r>
          </w:p>
        </w:tc>
        <w:tc>
          <w:tcPr>
            <w:tcW w:w="7229" w:type="dxa"/>
            <w:tcBorders>
              <w:top w:val="single" w:sz="4" w:space="0" w:color="000000"/>
              <w:left w:val="single" w:sz="4" w:space="0" w:color="000000"/>
              <w:bottom w:val="single" w:sz="4" w:space="0" w:color="000000"/>
              <w:right w:val="single" w:sz="4" w:space="0" w:color="000000"/>
            </w:tcBorders>
            <w:vAlign w:val="center"/>
            <w:hideMark/>
          </w:tcPr>
          <w:p w14:paraId="451D84B4" w14:textId="77777777" w:rsidR="009B34D6" w:rsidRPr="00B3380F" w:rsidRDefault="009B34D6" w:rsidP="009B34D6">
            <w:pPr>
              <w:jc w:val="both"/>
              <w:rPr>
                <w:rFonts w:ascii="Exo" w:hAnsi="Exo"/>
                <w:sz w:val="20"/>
              </w:rPr>
            </w:pPr>
            <w:r w:rsidRPr="00B3380F">
              <w:rPr>
                <w:rFonts w:ascii="Exo" w:hAnsi="Exo"/>
                <w:sz w:val="20"/>
              </w:rPr>
              <w:t>É calculada a média semanal de horas de cada categoria profissional da saúde a partir da soma das variáveis de horas ambulatoriais (HORA_AMB), horas hospitalares (HORAHOSP) e outros tipos de horas (HORAOUTR) da CNES-PF. Após isso, é aplicado a divisão pela quantidade total de profissionais em cada município.</w:t>
            </w:r>
          </w:p>
        </w:tc>
      </w:tr>
      <w:tr w:rsidR="00B3380F" w:rsidRPr="00B3380F" w14:paraId="2BF3D8EA" w14:textId="77777777" w:rsidTr="009B34D6">
        <w:trPr>
          <w:trHeight w:val="555"/>
        </w:trPr>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69E7F1FA"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Fórmula de cálculo</w:t>
            </w:r>
          </w:p>
        </w:tc>
        <w:tc>
          <w:tcPr>
            <w:tcW w:w="7229" w:type="dxa"/>
            <w:tcBorders>
              <w:top w:val="single" w:sz="4" w:space="0" w:color="000000"/>
              <w:left w:val="single" w:sz="4" w:space="0" w:color="000000"/>
              <w:bottom w:val="single" w:sz="4" w:space="0" w:color="000000"/>
              <w:right w:val="single" w:sz="4" w:space="0" w:color="000000"/>
            </w:tcBorders>
            <w:vAlign w:val="center"/>
            <w:hideMark/>
          </w:tcPr>
          <w:p w14:paraId="023AFC75" w14:textId="77777777" w:rsidR="009B34D6" w:rsidRPr="00B3380F" w:rsidRDefault="009B34D6" w:rsidP="009B34D6">
            <w:pPr>
              <w:ind w:right="-252"/>
              <w:rPr>
                <w:rFonts w:ascii="Exo" w:eastAsiaTheme="minorEastAsia" w:hAnsi="Exo"/>
                <w:sz w:val="16"/>
                <w:szCs w:val="16"/>
              </w:rPr>
            </w:pPr>
            <m:oMathPara>
              <m:oMath>
                <m:r>
                  <m:rPr>
                    <m:nor/>
                  </m:rPr>
                  <w:rPr>
                    <w:rFonts w:ascii="Exo" w:eastAsia="Cambria Math" w:hAnsi="Exo" w:cs="Cambria Math"/>
                    <w:sz w:val="16"/>
                    <w:szCs w:val="16"/>
                  </w:rPr>
                  <m:t xml:space="preserve">média de horas = </m:t>
                </m:r>
                <m:f>
                  <m:fPr>
                    <m:ctrlPr>
                      <w:rPr>
                        <w:rFonts w:ascii="Cambria Math" w:eastAsia="Cambria Math" w:hAnsi="Cambria Math" w:cs="Cambria Math"/>
                        <w:sz w:val="16"/>
                        <w:szCs w:val="16"/>
                      </w:rPr>
                    </m:ctrlPr>
                  </m:fPr>
                  <m:num>
                    <m:nary>
                      <m:naryPr>
                        <m:chr m:val="∑"/>
                        <m:ctrlPr>
                          <w:rPr>
                            <w:rFonts w:ascii="Cambria Math" w:eastAsia="Cambria Math" w:hAnsi="Cambria Math" w:cs="Cambria Math"/>
                            <w:sz w:val="16"/>
                            <w:szCs w:val="16"/>
                          </w:rPr>
                        </m:ctrlPr>
                      </m:naryPr>
                      <m:sub>
                        <m:r>
                          <m:rPr>
                            <m:nor/>
                          </m:rPr>
                          <w:rPr>
                            <w:rFonts w:ascii="Exo" w:eastAsia="Cambria Math" w:hAnsi="Exo" w:cs="Cambria Math"/>
                            <w:sz w:val="16"/>
                            <w:szCs w:val="16"/>
                          </w:rPr>
                          <m:t>i=1</m:t>
                        </m:r>
                      </m:sub>
                      <m:sup>
                        <m:r>
                          <m:rPr>
                            <m:nor/>
                          </m:rPr>
                          <w:rPr>
                            <w:rFonts w:ascii="Exo" w:eastAsia="Cambria Math" w:hAnsi="Exo" w:cs="Cambria Math"/>
                            <w:sz w:val="16"/>
                            <w:szCs w:val="16"/>
                          </w:rPr>
                          <m:t>N</m:t>
                        </m:r>
                      </m:sup>
                      <m:e>
                        <m:d>
                          <m:dPr>
                            <m:ctrlPr>
                              <w:rPr>
                                <w:rFonts w:ascii="Cambria Math" w:eastAsia="Cambria Math" w:hAnsi="Cambria Math" w:cs="Cambria Math"/>
                                <w:sz w:val="16"/>
                                <w:szCs w:val="16"/>
                              </w:rPr>
                            </m:ctrlPr>
                          </m:dPr>
                          <m:e>
                            <m:r>
                              <m:rPr>
                                <m:nor/>
                              </m:rPr>
                              <w:rPr>
                                <w:rFonts w:ascii="Exo" w:eastAsia="Cambria Math" w:hAnsi="Exo" w:cs="Cambria Math"/>
                                <w:sz w:val="16"/>
                                <w:szCs w:val="16"/>
                              </w:rPr>
                              <m:t>HORAOUT</m:t>
                            </m:r>
                            <m:sSub>
                              <m:sSubPr>
                                <m:ctrlPr>
                                  <w:rPr>
                                    <w:rFonts w:ascii="Cambria Math" w:eastAsia="Cambria Math" w:hAnsi="Cambria Math" w:cs="Cambria Math"/>
                                    <w:sz w:val="16"/>
                                    <w:szCs w:val="16"/>
                                  </w:rPr>
                                </m:ctrlPr>
                              </m:sSubPr>
                              <m:e>
                                <m:r>
                                  <m:rPr>
                                    <m:nor/>
                                  </m:rPr>
                                  <w:rPr>
                                    <w:rFonts w:ascii="Exo" w:eastAsia="Cambria Math" w:hAnsi="Exo" w:cs="Cambria Math"/>
                                    <w:sz w:val="16"/>
                                    <w:szCs w:val="16"/>
                                  </w:rPr>
                                  <m:t>R</m:t>
                                </m:r>
                              </m:e>
                              <m:sub>
                                <m:r>
                                  <m:rPr>
                                    <m:nor/>
                                  </m:rPr>
                                  <w:rPr>
                                    <w:rFonts w:ascii="Exo" w:eastAsia="Cambria Math" w:hAnsi="Exo" w:cs="Cambria Math"/>
                                    <w:sz w:val="16"/>
                                    <w:szCs w:val="16"/>
                                  </w:rPr>
                                  <m:t>i</m:t>
                                </m:r>
                              </m:sub>
                            </m:sSub>
                            <m:r>
                              <m:rPr>
                                <m:nor/>
                              </m:rPr>
                              <w:rPr>
                                <w:rFonts w:ascii="Exo" w:eastAsia="Cambria Math" w:hAnsi="Exo" w:cs="Cambria Math"/>
                                <w:sz w:val="16"/>
                                <w:szCs w:val="16"/>
                              </w:rPr>
                              <m:t>+HORAHOS</m:t>
                            </m:r>
                            <m:sSub>
                              <m:sSubPr>
                                <m:ctrlPr>
                                  <w:rPr>
                                    <w:rFonts w:ascii="Cambria Math" w:eastAsia="Cambria Math" w:hAnsi="Cambria Math" w:cs="Cambria Math"/>
                                    <w:sz w:val="16"/>
                                    <w:szCs w:val="16"/>
                                  </w:rPr>
                                </m:ctrlPr>
                              </m:sSubPr>
                              <m:e>
                                <m:r>
                                  <m:rPr>
                                    <m:nor/>
                                  </m:rPr>
                                  <w:rPr>
                                    <w:rFonts w:ascii="Exo" w:eastAsia="Cambria Math" w:hAnsi="Exo" w:cs="Cambria Math"/>
                                    <w:sz w:val="16"/>
                                    <w:szCs w:val="16"/>
                                  </w:rPr>
                                  <m:t>P</m:t>
                                </m:r>
                              </m:e>
                              <m:sub>
                                <m:r>
                                  <m:rPr>
                                    <m:nor/>
                                  </m:rPr>
                                  <w:rPr>
                                    <w:rFonts w:ascii="Exo" w:eastAsia="Cambria Math" w:hAnsi="Exo" w:cs="Cambria Math"/>
                                    <w:sz w:val="16"/>
                                    <w:szCs w:val="16"/>
                                  </w:rPr>
                                  <m:t>i</m:t>
                                </m:r>
                              </m:sub>
                            </m:sSub>
                            <m:r>
                              <m:rPr>
                                <m:nor/>
                              </m:rPr>
                              <w:rPr>
                                <w:rFonts w:ascii="Exo" w:eastAsia="Cambria Math" w:hAnsi="Exo" w:cs="Cambria Math"/>
                                <w:sz w:val="16"/>
                                <w:szCs w:val="16"/>
                              </w:rPr>
                              <m:t>+HORA</m:t>
                            </m:r>
                            <m:r>
                              <m:rPr>
                                <m:lit/>
                                <m:nor/>
                              </m:rPr>
                              <w:rPr>
                                <w:rFonts w:ascii="Exo" w:eastAsia="Cambria Math" w:hAnsi="Exo" w:cs="Cambria Math"/>
                                <w:sz w:val="16"/>
                                <w:szCs w:val="16"/>
                              </w:rPr>
                              <m:t>_</m:t>
                            </m:r>
                            <m:r>
                              <m:rPr>
                                <m:nor/>
                              </m:rPr>
                              <w:rPr>
                                <w:rFonts w:ascii="Exo" w:eastAsia="Cambria Math" w:hAnsi="Exo" w:cs="Cambria Math"/>
                                <w:sz w:val="16"/>
                                <w:szCs w:val="16"/>
                              </w:rPr>
                              <m:t>AM</m:t>
                            </m:r>
                            <m:sSub>
                              <m:sSubPr>
                                <m:ctrlPr>
                                  <w:rPr>
                                    <w:rFonts w:ascii="Cambria Math" w:eastAsia="Cambria Math" w:hAnsi="Cambria Math" w:cs="Cambria Math"/>
                                    <w:sz w:val="16"/>
                                    <w:szCs w:val="16"/>
                                  </w:rPr>
                                </m:ctrlPr>
                              </m:sSubPr>
                              <m:e>
                                <m:r>
                                  <m:rPr>
                                    <m:nor/>
                                  </m:rPr>
                                  <w:rPr>
                                    <w:rFonts w:ascii="Exo" w:eastAsia="Cambria Math" w:hAnsi="Exo" w:cs="Cambria Math"/>
                                    <w:sz w:val="16"/>
                                    <w:szCs w:val="16"/>
                                  </w:rPr>
                                  <m:t>B</m:t>
                                </m:r>
                              </m:e>
                              <m:sub>
                                <m:r>
                                  <m:rPr>
                                    <m:nor/>
                                  </m:rPr>
                                  <w:rPr>
                                    <w:rFonts w:ascii="Exo" w:eastAsia="Cambria Math" w:hAnsi="Exo" w:cs="Cambria Math"/>
                                    <w:sz w:val="16"/>
                                    <w:szCs w:val="16"/>
                                  </w:rPr>
                                  <m:t>i</m:t>
                                </m:r>
                              </m:sub>
                            </m:sSub>
                          </m:e>
                        </m:d>
                      </m:e>
                    </m:nary>
                  </m:num>
                  <m:den>
                    <m:r>
                      <m:rPr>
                        <m:nor/>
                      </m:rPr>
                      <w:rPr>
                        <w:rFonts w:ascii="Exo" w:eastAsia="Cambria Math" w:hAnsi="Exo" w:cs="Cambria Math"/>
                        <w:sz w:val="16"/>
                        <w:szCs w:val="16"/>
                      </w:rPr>
                      <m:t>N</m:t>
                    </m:r>
                  </m:den>
                </m:f>
              </m:oMath>
            </m:oMathPara>
          </w:p>
        </w:tc>
      </w:tr>
      <w:tr w:rsidR="00B3380F" w:rsidRPr="00B3380F" w14:paraId="2ADE81A0" w14:textId="77777777" w:rsidTr="009B34D6">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44D55CA1"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Abrangência geográfica</w:t>
            </w:r>
          </w:p>
        </w:tc>
        <w:tc>
          <w:tcPr>
            <w:tcW w:w="7229" w:type="dxa"/>
            <w:tcBorders>
              <w:top w:val="single" w:sz="4" w:space="0" w:color="000000"/>
              <w:left w:val="single" w:sz="4" w:space="0" w:color="000000"/>
              <w:bottom w:val="single" w:sz="4" w:space="0" w:color="000000"/>
              <w:right w:val="single" w:sz="4" w:space="0" w:color="000000"/>
            </w:tcBorders>
            <w:vAlign w:val="center"/>
            <w:hideMark/>
          </w:tcPr>
          <w:p w14:paraId="484F723E" w14:textId="77777777" w:rsidR="009B34D6" w:rsidRPr="00B3380F" w:rsidRDefault="009B34D6" w:rsidP="009B34D6">
            <w:pPr>
              <w:pStyle w:val="QuadrosFiguras1"/>
              <w:spacing w:before="60" w:after="60" w:line="240" w:lineRule="auto"/>
              <w:jc w:val="both"/>
              <w:rPr>
                <w:rFonts w:ascii="Exo" w:hAnsi="Exo"/>
                <w:color w:val="auto"/>
              </w:rPr>
            </w:pPr>
            <w:r w:rsidRPr="00B3380F">
              <w:rPr>
                <w:rFonts w:ascii="Exo" w:hAnsi="Exo"/>
                <w:color w:val="auto"/>
              </w:rPr>
              <w:t>Brasil, Região, Unidade da Federação, Macrorregiões de Saúde, Regiões de Saúde e Municípios.</w:t>
            </w:r>
          </w:p>
        </w:tc>
      </w:tr>
      <w:tr w:rsidR="00B3380F" w:rsidRPr="00B3380F" w14:paraId="0DB868F3" w14:textId="77777777" w:rsidTr="009B34D6">
        <w:tc>
          <w:tcPr>
            <w:tcW w:w="2405" w:type="dxa"/>
            <w:tcBorders>
              <w:top w:val="single" w:sz="4" w:space="0" w:color="000000"/>
              <w:left w:val="single" w:sz="4" w:space="0" w:color="000000"/>
              <w:bottom w:val="single" w:sz="4" w:space="0" w:color="000000"/>
              <w:right w:val="single" w:sz="4" w:space="0" w:color="000000"/>
            </w:tcBorders>
            <w:shd w:val="clear" w:color="auto" w:fill="2C3864"/>
            <w:vAlign w:val="center"/>
            <w:hideMark/>
          </w:tcPr>
          <w:p w14:paraId="351FAD72"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Níveis de desagregação indicador</w:t>
            </w:r>
          </w:p>
        </w:tc>
        <w:tc>
          <w:tcPr>
            <w:tcW w:w="7229" w:type="dxa"/>
            <w:tcBorders>
              <w:top w:val="single" w:sz="4" w:space="0" w:color="000000"/>
              <w:left w:val="single" w:sz="4" w:space="0" w:color="000000"/>
              <w:bottom w:val="single" w:sz="4" w:space="0" w:color="000000"/>
              <w:right w:val="single" w:sz="4" w:space="0" w:color="000000"/>
            </w:tcBorders>
            <w:vAlign w:val="center"/>
            <w:hideMark/>
          </w:tcPr>
          <w:p w14:paraId="1B4DAB7C" w14:textId="77777777" w:rsidR="009B34D6" w:rsidRPr="00B3380F" w:rsidRDefault="009B34D6" w:rsidP="009B34D6">
            <w:pPr>
              <w:pStyle w:val="QuadrosFiguras1"/>
              <w:spacing w:before="60" w:after="60" w:line="240" w:lineRule="auto"/>
              <w:jc w:val="left"/>
              <w:rPr>
                <w:rFonts w:ascii="Exo" w:hAnsi="Exo"/>
                <w:color w:val="auto"/>
              </w:rPr>
            </w:pPr>
            <w:r w:rsidRPr="00B3380F">
              <w:rPr>
                <w:rFonts w:ascii="Exo" w:hAnsi="Exo"/>
                <w:color w:val="auto"/>
              </w:rPr>
              <w:t>Categoria profissional</w:t>
            </w:r>
          </w:p>
        </w:tc>
      </w:tr>
      <w:tr w:rsidR="00B3380F" w:rsidRPr="00B3380F" w14:paraId="05C3E513" w14:textId="77777777" w:rsidTr="009B34D6">
        <w:tc>
          <w:tcPr>
            <w:tcW w:w="2405"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769EEEE4"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Periodicidade de atualização do indicador</w:t>
            </w:r>
          </w:p>
        </w:tc>
        <w:tc>
          <w:tcPr>
            <w:tcW w:w="7229" w:type="dxa"/>
            <w:tcBorders>
              <w:top w:val="single" w:sz="4" w:space="0" w:color="000000"/>
              <w:left w:val="single" w:sz="4" w:space="0" w:color="0095D4"/>
              <w:bottom w:val="single" w:sz="4" w:space="0" w:color="000000"/>
              <w:right w:val="single" w:sz="4" w:space="0" w:color="000000"/>
            </w:tcBorders>
            <w:vAlign w:val="center"/>
            <w:hideMark/>
          </w:tcPr>
          <w:p w14:paraId="4A3F9F02" w14:textId="77777777" w:rsidR="009B34D6" w:rsidRPr="00B3380F" w:rsidRDefault="009B34D6" w:rsidP="009B34D6">
            <w:pPr>
              <w:pStyle w:val="QuadrosFiguras1"/>
              <w:spacing w:before="60" w:after="60" w:line="240" w:lineRule="auto"/>
              <w:jc w:val="left"/>
              <w:rPr>
                <w:rFonts w:ascii="Exo" w:hAnsi="Exo"/>
                <w:color w:val="auto"/>
              </w:rPr>
            </w:pPr>
            <w:r w:rsidRPr="00B3380F">
              <w:rPr>
                <w:rFonts w:ascii="Exo" w:hAnsi="Exo"/>
                <w:color w:val="auto"/>
              </w:rPr>
              <w:t>Anual</w:t>
            </w:r>
          </w:p>
        </w:tc>
      </w:tr>
      <w:tr w:rsidR="00B3380F" w:rsidRPr="00B3380F" w14:paraId="0A1A4745" w14:textId="77777777" w:rsidTr="009B34D6">
        <w:tc>
          <w:tcPr>
            <w:tcW w:w="2405"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4737B91B"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Série histórica utilizada</w:t>
            </w:r>
          </w:p>
        </w:tc>
        <w:tc>
          <w:tcPr>
            <w:tcW w:w="7229" w:type="dxa"/>
            <w:tcBorders>
              <w:top w:val="single" w:sz="4" w:space="0" w:color="000000"/>
              <w:left w:val="single" w:sz="4" w:space="0" w:color="0095D4"/>
              <w:bottom w:val="single" w:sz="4" w:space="0" w:color="000000"/>
              <w:right w:val="single" w:sz="4" w:space="0" w:color="000000"/>
            </w:tcBorders>
            <w:vAlign w:val="center"/>
            <w:hideMark/>
          </w:tcPr>
          <w:p w14:paraId="3FC52B48" w14:textId="77777777" w:rsidR="009B34D6" w:rsidRPr="00B3380F" w:rsidRDefault="009B34D6" w:rsidP="009B34D6">
            <w:pPr>
              <w:pStyle w:val="QuadrosFiguras1"/>
              <w:spacing w:before="60" w:after="60" w:line="240" w:lineRule="auto"/>
              <w:jc w:val="both"/>
              <w:rPr>
                <w:rFonts w:ascii="Exo" w:hAnsi="Exo"/>
                <w:color w:val="auto"/>
              </w:rPr>
            </w:pPr>
            <w:r w:rsidRPr="00B3380F">
              <w:rPr>
                <w:rFonts w:ascii="Exo" w:hAnsi="Exo"/>
                <w:color w:val="auto"/>
              </w:rPr>
              <w:t>Competência de janeiro de cada ano de 2008 ao último ano com dados disponíveis.</w:t>
            </w:r>
          </w:p>
        </w:tc>
      </w:tr>
      <w:tr w:rsidR="00B3380F" w:rsidRPr="00B3380F" w14:paraId="67F624BE" w14:textId="77777777" w:rsidTr="009B34D6">
        <w:tc>
          <w:tcPr>
            <w:tcW w:w="2405"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2D2CDAF0" w14:textId="77777777" w:rsidR="009B34D6" w:rsidRPr="00B3380F" w:rsidRDefault="009B34D6" w:rsidP="009B34D6">
            <w:pPr>
              <w:pStyle w:val="QuadrosFiguras1"/>
              <w:spacing w:before="60" w:line="276" w:lineRule="auto"/>
              <w:jc w:val="left"/>
              <w:rPr>
                <w:rFonts w:ascii="Exo" w:hAnsi="Exo"/>
                <w:color w:val="auto"/>
                <w:sz w:val="22"/>
                <w:szCs w:val="24"/>
              </w:rPr>
            </w:pPr>
            <w:r w:rsidRPr="00B3380F">
              <w:rPr>
                <w:rFonts w:ascii="Exo" w:hAnsi="Exo"/>
                <w:b/>
                <w:bCs/>
                <w:color w:val="auto"/>
                <w:sz w:val="22"/>
                <w:szCs w:val="24"/>
              </w:rPr>
              <w:t>Referências</w:t>
            </w:r>
          </w:p>
        </w:tc>
        <w:tc>
          <w:tcPr>
            <w:tcW w:w="7229" w:type="dxa"/>
            <w:tcBorders>
              <w:top w:val="single" w:sz="4" w:space="0" w:color="000000"/>
              <w:left w:val="single" w:sz="4" w:space="0" w:color="0095D4"/>
              <w:bottom w:val="single" w:sz="4" w:space="0" w:color="000000"/>
              <w:right w:val="single" w:sz="4" w:space="0" w:color="000000"/>
            </w:tcBorders>
            <w:vAlign w:val="center"/>
          </w:tcPr>
          <w:p w14:paraId="2CD7FDDC" w14:textId="77777777" w:rsidR="009B34D6" w:rsidRPr="00B3380F" w:rsidRDefault="009B34D6" w:rsidP="009B34D6">
            <w:pPr>
              <w:pStyle w:val="QuadrosFiguras1"/>
              <w:spacing w:before="60" w:after="60" w:line="240" w:lineRule="auto"/>
              <w:jc w:val="both"/>
              <w:rPr>
                <w:rFonts w:ascii="Exo" w:hAnsi="Exo"/>
                <w:color w:val="auto"/>
              </w:rPr>
            </w:pPr>
            <w:proofErr w:type="spellStart"/>
            <w:r w:rsidRPr="00B3380F">
              <w:rPr>
                <w:rFonts w:ascii="Exo" w:hAnsi="Exo"/>
                <w:color w:val="auto"/>
              </w:rPr>
              <w:t>Nuruzzaman</w:t>
            </w:r>
            <w:proofErr w:type="spellEnd"/>
            <w:r w:rsidRPr="00B3380F">
              <w:rPr>
                <w:rFonts w:ascii="Exo" w:hAnsi="Exo"/>
                <w:color w:val="auto"/>
              </w:rPr>
              <w:t xml:space="preserve">, M., Zapata, T., De Oliveira Cruz, V., Alam, S., Tune, S. N. B. K., &amp; </w:t>
            </w:r>
            <w:proofErr w:type="spellStart"/>
            <w:r w:rsidRPr="00B3380F">
              <w:rPr>
                <w:rFonts w:ascii="Exo" w:hAnsi="Exo"/>
                <w:color w:val="auto"/>
              </w:rPr>
              <w:t>Joarder</w:t>
            </w:r>
            <w:proofErr w:type="spellEnd"/>
            <w:r w:rsidRPr="00B3380F">
              <w:rPr>
                <w:rFonts w:ascii="Exo" w:hAnsi="Exo"/>
                <w:color w:val="auto"/>
              </w:rPr>
              <w:t xml:space="preserve">, T. (2022). </w:t>
            </w:r>
            <w:proofErr w:type="spellStart"/>
            <w:r w:rsidRPr="00B3380F">
              <w:rPr>
                <w:rFonts w:ascii="Exo" w:hAnsi="Exo"/>
                <w:color w:val="auto"/>
              </w:rPr>
              <w:t>Adopting</w:t>
            </w:r>
            <w:proofErr w:type="spellEnd"/>
            <w:r w:rsidRPr="00B3380F">
              <w:rPr>
                <w:rFonts w:ascii="Exo" w:hAnsi="Exo"/>
                <w:color w:val="auto"/>
              </w:rPr>
              <w:t xml:space="preserve"> </w:t>
            </w:r>
            <w:proofErr w:type="spellStart"/>
            <w:r w:rsidRPr="00B3380F">
              <w:rPr>
                <w:rFonts w:ascii="Exo" w:hAnsi="Exo"/>
                <w:color w:val="auto"/>
              </w:rPr>
              <w:t>workload-based</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norms</w:t>
            </w:r>
            <w:proofErr w:type="spellEnd"/>
            <w:r w:rsidRPr="00B3380F">
              <w:rPr>
                <w:rFonts w:ascii="Exo" w:hAnsi="Exo"/>
                <w:color w:val="auto"/>
              </w:rPr>
              <w:t xml:space="preserve">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public</w:t>
            </w:r>
            <w:proofErr w:type="spellEnd"/>
            <w:r w:rsidRPr="00B3380F">
              <w:rPr>
                <w:rFonts w:ascii="Exo" w:hAnsi="Exo"/>
                <w:color w:val="auto"/>
              </w:rPr>
              <w:t xml:space="preserve"> sector </w:t>
            </w:r>
            <w:proofErr w:type="spellStart"/>
            <w:r w:rsidRPr="00B3380F">
              <w:rPr>
                <w:rFonts w:ascii="Exo" w:hAnsi="Exo"/>
                <w:color w:val="auto"/>
              </w:rPr>
              <w:t>health</w:t>
            </w:r>
            <w:proofErr w:type="spellEnd"/>
            <w:r w:rsidRPr="00B3380F">
              <w:rPr>
                <w:rFonts w:ascii="Exo" w:hAnsi="Exo"/>
                <w:color w:val="auto"/>
              </w:rPr>
              <w:t xml:space="preserve"> </w:t>
            </w:r>
            <w:proofErr w:type="spellStart"/>
            <w:r w:rsidRPr="00B3380F">
              <w:rPr>
                <w:rFonts w:ascii="Exo" w:hAnsi="Exo"/>
                <w:color w:val="auto"/>
              </w:rPr>
              <w:t>facilities</w:t>
            </w:r>
            <w:proofErr w:type="spellEnd"/>
            <w:r w:rsidRPr="00B3380F">
              <w:rPr>
                <w:rFonts w:ascii="Exo" w:hAnsi="Exo"/>
                <w:color w:val="auto"/>
              </w:rPr>
              <w:t xml:space="preserve"> in Bangladesh: </w:t>
            </w:r>
            <w:proofErr w:type="spellStart"/>
            <w:r w:rsidRPr="00B3380F">
              <w:rPr>
                <w:rFonts w:ascii="Exo" w:hAnsi="Exo"/>
                <w:color w:val="auto"/>
              </w:rPr>
              <w:t>evidence</w:t>
            </w:r>
            <w:proofErr w:type="spellEnd"/>
            <w:r w:rsidRPr="00B3380F">
              <w:rPr>
                <w:rFonts w:ascii="Exo" w:hAnsi="Exo"/>
                <w:color w:val="auto"/>
              </w:rPr>
              <w:t xml:space="preserve"> </w:t>
            </w:r>
            <w:proofErr w:type="spellStart"/>
            <w:r w:rsidRPr="00B3380F">
              <w:rPr>
                <w:rFonts w:ascii="Exo" w:hAnsi="Exo"/>
                <w:color w:val="auto"/>
              </w:rPr>
              <w:t>from</w:t>
            </w:r>
            <w:proofErr w:type="spellEnd"/>
            <w:r w:rsidRPr="00B3380F">
              <w:rPr>
                <w:rFonts w:ascii="Exo" w:hAnsi="Exo"/>
                <w:color w:val="auto"/>
              </w:rPr>
              <w:t xml:space="preserve"> </w:t>
            </w:r>
            <w:proofErr w:type="spellStart"/>
            <w:r w:rsidRPr="00B3380F">
              <w:rPr>
                <w:rFonts w:ascii="Exo" w:hAnsi="Exo"/>
                <w:color w:val="auto"/>
              </w:rPr>
              <w:t>two</w:t>
            </w:r>
            <w:proofErr w:type="spellEnd"/>
            <w:r w:rsidRPr="00B3380F">
              <w:rPr>
                <w:rFonts w:ascii="Exo" w:hAnsi="Exo"/>
                <w:color w:val="auto"/>
              </w:rPr>
              <w:t xml:space="preserve"> </w:t>
            </w:r>
            <w:proofErr w:type="spellStart"/>
            <w:r w:rsidRPr="00B3380F">
              <w:rPr>
                <w:rFonts w:ascii="Exo" w:hAnsi="Exo"/>
                <w:color w:val="auto"/>
              </w:rPr>
              <w:t>districts</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151. </w:t>
            </w:r>
            <w:proofErr w:type="spellStart"/>
            <w:r w:rsidRPr="00B3380F">
              <w:rPr>
                <w:rFonts w:ascii="Exo" w:hAnsi="Exo"/>
                <w:color w:val="auto"/>
              </w:rPr>
              <w:t>doi</w:t>
            </w:r>
            <w:proofErr w:type="spellEnd"/>
            <w:r w:rsidRPr="00B3380F">
              <w:rPr>
                <w:rFonts w:ascii="Exo" w:hAnsi="Exo"/>
                <w:color w:val="auto"/>
              </w:rPr>
              <w:t xml:space="preserve">: </w:t>
            </w:r>
            <w:hyperlink r:id="rId15" w:history="1">
              <w:r w:rsidRPr="00B3380F">
                <w:rPr>
                  <w:rStyle w:val="Hyperlink"/>
                  <w:rFonts w:ascii="Exo" w:hAnsi="Exo"/>
                  <w:color w:val="auto"/>
                </w:rPr>
                <w:t>https://doi.org/10.1186/s12960-021-00697-7</w:t>
              </w:r>
            </w:hyperlink>
          </w:p>
          <w:p w14:paraId="75329E23" w14:textId="77777777" w:rsidR="009B34D6" w:rsidRPr="00B3380F" w:rsidRDefault="009B34D6" w:rsidP="009B34D6">
            <w:pPr>
              <w:pStyle w:val="QuadrosFiguras1"/>
              <w:spacing w:before="60" w:after="60" w:line="240" w:lineRule="auto"/>
              <w:jc w:val="left"/>
              <w:rPr>
                <w:rFonts w:ascii="Exo" w:hAnsi="Exo"/>
                <w:color w:val="auto"/>
              </w:rPr>
            </w:pPr>
          </w:p>
          <w:p w14:paraId="31E98DEA" w14:textId="77777777" w:rsidR="009B34D6" w:rsidRPr="00B3380F" w:rsidRDefault="009B34D6" w:rsidP="009B34D6">
            <w:pPr>
              <w:pStyle w:val="QuadrosFiguras1"/>
              <w:spacing w:before="60" w:after="60" w:line="240" w:lineRule="auto"/>
              <w:jc w:val="both"/>
              <w:rPr>
                <w:rFonts w:ascii="Exo" w:hAnsi="Exo"/>
                <w:color w:val="auto"/>
              </w:rPr>
            </w:pPr>
            <w:r w:rsidRPr="00B3380F">
              <w:rPr>
                <w:rFonts w:ascii="Exo" w:hAnsi="Exo"/>
                <w:color w:val="auto"/>
              </w:rPr>
              <w:t xml:space="preserve">Bonfim, D., Mafra, A. C. C. N., da Costa Palacio, D., &amp; </w:t>
            </w:r>
            <w:proofErr w:type="spellStart"/>
            <w:r w:rsidRPr="00B3380F">
              <w:rPr>
                <w:rFonts w:ascii="Exo" w:hAnsi="Exo"/>
                <w:color w:val="auto"/>
              </w:rPr>
              <w:t>Rewa</w:t>
            </w:r>
            <w:proofErr w:type="spellEnd"/>
            <w:r w:rsidRPr="00B3380F">
              <w:rPr>
                <w:rFonts w:ascii="Exo" w:hAnsi="Exo"/>
                <w:color w:val="auto"/>
              </w:rPr>
              <w:t xml:space="preserve">, T. (2022). Assessment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needs</w:t>
            </w:r>
            <w:proofErr w:type="spellEnd"/>
            <w:r w:rsidRPr="00B3380F">
              <w:rPr>
                <w:rFonts w:ascii="Exo" w:hAnsi="Exo"/>
                <w:color w:val="auto"/>
              </w:rPr>
              <w:t xml:space="preserve"> for </w:t>
            </w:r>
            <w:proofErr w:type="spellStart"/>
            <w:r w:rsidRPr="00B3380F">
              <w:rPr>
                <w:rFonts w:ascii="Exo" w:hAnsi="Exo"/>
                <w:color w:val="auto"/>
              </w:rPr>
              <w:t>registered</w:t>
            </w:r>
            <w:proofErr w:type="spellEnd"/>
            <w:r w:rsidRPr="00B3380F">
              <w:rPr>
                <w:rFonts w:ascii="Exo" w:hAnsi="Exo"/>
                <w:color w:val="auto"/>
              </w:rPr>
              <w:t xml:space="preserve"> nurses </w:t>
            </w:r>
            <w:proofErr w:type="spellStart"/>
            <w:r w:rsidRPr="00B3380F">
              <w:rPr>
                <w:rFonts w:ascii="Exo" w:hAnsi="Exo"/>
                <w:color w:val="auto"/>
              </w:rPr>
              <w:t>and</w:t>
            </w:r>
            <w:proofErr w:type="spellEnd"/>
            <w:r w:rsidRPr="00B3380F">
              <w:rPr>
                <w:rFonts w:ascii="Exo" w:hAnsi="Exo"/>
                <w:color w:val="auto"/>
              </w:rPr>
              <w:t xml:space="preserve"> </w:t>
            </w:r>
            <w:proofErr w:type="spellStart"/>
            <w:r w:rsidRPr="00B3380F">
              <w:rPr>
                <w:rFonts w:ascii="Exo" w:hAnsi="Exo"/>
                <w:color w:val="auto"/>
              </w:rPr>
              <w:t>licensed</w:t>
            </w:r>
            <w:proofErr w:type="spellEnd"/>
            <w:r w:rsidRPr="00B3380F">
              <w:rPr>
                <w:rFonts w:ascii="Exo" w:hAnsi="Exo"/>
                <w:color w:val="auto"/>
              </w:rPr>
              <w:t xml:space="preserve"> </w:t>
            </w:r>
            <w:proofErr w:type="spellStart"/>
            <w:r w:rsidRPr="00B3380F">
              <w:rPr>
                <w:rFonts w:ascii="Exo" w:hAnsi="Exo"/>
                <w:color w:val="auto"/>
              </w:rPr>
              <w:t>practical</w:t>
            </w:r>
            <w:proofErr w:type="spellEnd"/>
            <w:r w:rsidRPr="00B3380F">
              <w:rPr>
                <w:rFonts w:ascii="Exo" w:hAnsi="Exo"/>
                <w:color w:val="auto"/>
              </w:rPr>
              <w:t xml:space="preserve"> nurses </w:t>
            </w:r>
            <w:proofErr w:type="spellStart"/>
            <w:r w:rsidRPr="00B3380F">
              <w:rPr>
                <w:rFonts w:ascii="Exo" w:hAnsi="Exo"/>
                <w:color w:val="auto"/>
              </w:rPr>
              <w:t>at</w:t>
            </w:r>
            <w:proofErr w:type="spellEnd"/>
            <w:r w:rsidRPr="00B3380F">
              <w:rPr>
                <w:rFonts w:ascii="Exo" w:hAnsi="Exo"/>
                <w:color w:val="auto"/>
              </w:rPr>
              <w:t xml:space="preserve"> </w:t>
            </w:r>
            <w:proofErr w:type="spellStart"/>
            <w:r w:rsidRPr="00B3380F">
              <w:rPr>
                <w:rFonts w:ascii="Exo" w:hAnsi="Exo"/>
                <w:color w:val="auto"/>
              </w:rPr>
              <w:t>primary</w:t>
            </w:r>
            <w:proofErr w:type="spellEnd"/>
            <w:r w:rsidRPr="00B3380F">
              <w:rPr>
                <w:rFonts w:ascii="Exo" w:hAnsi="Exo"/>
                <w:color w:val="auto"/>
              </w:rPr>
              <w:t xml:space="preserve"> </w:t>
            </w:r>
            <w:proofErr w:type="spellStart"/>
            <w:r w:rsidRPr="00B3380F">
              <w:rPr>
                <w:rFonts w:ascii="Exo" w:hAnsi="Exo"/>
                <w:color w:val="auto"/>
              </w:rPr>
              <w:t>care</w:t>
            </w:r>
            <w:proofErr w:type="spellEnd"/>
            <w:r w:rsidRPr="00B3380F">
              <w:rPr>
                <w:rFonts w:ascii="Exo" w:hAnsi="Exo"/>
                <w:color w:val="auto"/>
              </w:rPr>
              <w:t xml:space="preserve"> </w:t>
            </w:r>
            <w:proofErr w:type="spellStart"/>
            <w:r w:rsidRPr="00B3380F">
              <w:rPr>
                <w:rFonts w:ascii="Exo" w:hAnsi="Exo"/>
                <w:color w:val="auto"/>
              </w:rPr>
              <w:t>units</w:t>
            </w:r>
            <w:proofErr w:type="spellEnd"/>
            <w:r w:rsidRPr="00B3380F">
              <w:rPr>
                <w:rFonts w:ascii="Exo" w:hAnsi="Exo"/>
                <w:color w:val="auto"/>
              </w:rPr>
              <w:t xml:space="preserve"> in </w:t>
            </w:r>
            <w:proofErr w:type="spellStart"/>
            <w:r w:rsidRPr="00B3380F">
              <w:rPr>
                <w:rFonts w:ascii="Exo" w:hAnsi="Exo"/>
                <w:color w:val="auto"/>
              </w:rPr>
              <w:t>Brazil</w:t>
            </w:r>
            <w:proofErr w:type="spellEnd"/>
            <w:r w:rsidRPr="00B3380F">
              <w:rPr>
                <w:rFonts w:ascii="Exo" w:hAnsi="Exo"/>
                <w:color w:val="auto"/>
              </w:rPr>
              <w:t xml:space="preserve"> </w:t>
            </w:r>
            <w:proofErr w:type="spellStart"/>
            <w:r w:rsidRPr="00B3380F">
              <w:rPr>
                <w:rFonts w:ascii="Exo" w:hAnsi="Exo"/>
                <w:color w:val="auto"/>
              </w:rPr>
              <w:t>using</w:t>
            </w:r>
            <w:proofErr w:type="spellEnd"/>
            <w:r w:rsidRPr="00B3380F">
              <w:rPr>
                <w:rFonts w:ascii="Exo" w:hAnsi="Exo"/>
                <w:color w:val="auto"/>
              </w:rPr>
              <w:t xml:space="preserve"> </w:t>
            </w:r>
            <w:proofErr w:type="spellStart"/>
            <w:r w:rsidRPr="00B3380F">
              <w:rPr>
                <w:rFonts w:ascii="Exo" w:hAnsi="Exo"/>
                <w:color w:val="auto"/>
              </w:rPr>
              <w:t>Workload</w:t>
            </w:r>
            <w:proofErr w:type="spellEnd"/>
            <w:r w:rsidRPr="00B3380F">
              <w:rPr>
                <w:rFonts w:ascii="Exo" w:hAnsi="Exo"/>
                <w:color w:val="auto"/>
              </w:rPr>
              <w:t xml:space="preserve"> </w:t>
            </w:r>
            <w:proofErr w:type="spellStart"/>
            <w:r w:rsidRPr="00B3380F">
              <w:rPr>
                <w:rFonts w:ascii="Exo" w:hAnsi="Exo"/>
                <w:color w:val="auto"/>
              </w:rPr>
              <w:t>Indicators</w:t>
            </w:r>
            <w:proofErr w:type="spellEnd"/>
            <w:r w:rsidRPr="00B3380F">
              <w:rPr>
                <w:rFonts w:ascii="Exo" w:hAnsi="Exo"/>
                <w:color w:val="auto"/>
              </w:rPr>
              <w:t xml:space="preserve"> </w:t>
            </w:r>
            <w:proofErr w:type="spellStart"/>
            <w:r w:rsidRPr="00B3380F">
              <w:rPr>
                <w:rFonts w:ascii="Exo" w:hAnsi="Exo"/>
                <w:color w:val="auto"/>
              </w:rPr>
              <w:t>of</w:t>
            </w:r>
            <w:proofErr w:type="spellEnd"/>
            <w:r w:rsidRPr="00B3380F">
              <w:rPr>
                <w:rFonts w:ascii="Exo" w:hAnsi="Exo"/>
                <w:color w:val="auto"/>
              </w:rPr>
              <w:t xml:space="preserve"> </w:t>
            </w:r>
            <w:proofErr w:type="spellStart"/>
            <w:r w:rsidRPr="00B3380F">
              <w:rPr>
                <w:rFonts w:ascii="Exo" w:hAnsi="Exo"/>
                <w:color w:val="auto"/>
              </w:rPr>
              <w:t>Staffing</w:t>
            </w:r>
            <w:proofErr w:type="spellEnd"/>
            <w:r w:rsidRPr="00B3380F">
              <w:rPr>
                <w:rFonts w:ascii="Exo" w:hAnsi="Exo"/>
                <w:color w:val="auto"/>
              </w:rPr>
              <w:t xml:space="preserve"> </w:t>
            </w:r>
            <w:proofErr w:type="spellStart"/>
            <w:r w:rsidRPr="00B3380F">
              <w:rPr>
                <w:rFonts w:ascii="Exo" w:hAnsi="Exo"/>
                <w:color w:val="auto"/>
              </w:rPr>
              <w:t>Need</w:t>
            </w:r>
            <w:proofErr w:type="spellEnd"/>
            <w:r w:rsidRPr="00B3380F">
              <w:rPr>
                <w:rFonts w:ascii="Exo" w:hAnsi="Exo"/>
                <w:color w:val="auto"/>
              </w:rPr>
              <w:t xml:space="preserve"> (WISN) </w:t>
            </w:r>
            <w:proofErr w:type="spellStart"/>
            <w:r w:rsidRPr="00B3380F">
              <w:rPr>
                <w:rFonts w:ascii="Exo" w:hAnsi="Exo"/>
                <w:color w:val="auto"/>
              </w:rPr>
              <w:t>method</w:t>
            </w:r>
            <w:proofErr w:type="spellEnd"/>
            <w:r w:rsidRPr="00B3380F">
              <w:rPr>
                <w:rFonts w:ascii="Exo" w:hAnsi="Exo"/>
                <w:color w:val="auto"/>
              </w:rPr>
              <w:t xml:space="preserve">. </w:t>
            </w:r>
            <w:proofErr w:type="spellStart"/>
            <w:r w:rsidRPr="00B3380F">
              <w:rPr>
                <w:rFonts w:ascii="Exo" w:hAnsi="Exo"/>
                <w:color w:val="auto"/>
              </w:rPr>
              <w:t>Human</w:t>
            </w:r>
            <w:proofErr w:type="spellEnd"/>
            <w:r w:rsidRPr="00B3380F">
              <w:rPr>
                <w:rFonts w:ascii="Exo" w:hAnsi="Exo"/>
                <w:color w:val="auto"/>
              </w:rPr>
              <w:t xml:space="preserve"> </w:t>
            </w:r>
            <w:proofErr w:type="spellStart"/>
            <w:r w:rsidRPr="00B3380F">
              <w:rPr>
                <w:rFonts w:ascii="Exo" w:hAnsi="Exo"/>
                <w:color w:val="auto"/>
              </w:rPr>
              <w:t>Resources</w:t>
            </w:r>
            <w:proofErr w:type="spellEnd"/>
            <w:r w:rsidRPr="00B3380F">
              <w:rPr>
                <w:rFonts w:ascii="Exo" w:hAnsi="Exo"/>
                <w:color w:val="auto"/>
              </w:rPr>
              <w:t xml:space="preserve"> for Health, 19(</w:t>
            </w:r>
            <w:proofErr w:type="spellStart"/>
            <w:r w:rsidRPr="00B3380F">
              <w:rPr>
                <w:rFonts w:ascii="Exo" w:hAnsi="Exo"/>
                <w:color w:val="auto"/>
              </w:rPr>
              <w:t>Suppl</w:t>
            </w:r>
            <w:proofErr w:type="spellEnd"/>
            <w:r w:rsidRPr="00B3380F">
              <w:rPr>
                <w:rFonts w:ascii="Exo" w:hAnsi="Exo"/>
                <w:color w:val="auto"/>
              </w:rPr>
              <w:t xml:space="preserve"> 1), 130. </w:t>
            </w:r>
            <w:proofErr w:type="spellStart"/>
            <w:r w:rsidRPr="00B3380F">
              <w:rPr>
                <w:rFonts w:ascii="Exo" w:hAnsi="Exo"/>
                <w:color w:val="auto"/>
              </w:rPr>
              <w:t>doi</w:t>
            </w:r>
            <w:proofErr w:type="spellEnd"/>
            <w:r w:rsidRPr="00B3380F">
              <w:rPr>
                <w:rFonts w:ascii="Exo" w:hAnsi="Exo"/>
                <w:color w:val="auto"/>
              </w:rPr>
              <w:t xml:space="preserve">: </w:t>
            </w:r>
            <w:hyperlink r:id="rId16" w:history="1">
              <w:r w:rsidRPr="00B3380F">
                <w:rPr>
                  <w:rStyle w:val="Hyperlink"/>
                  <w:rFonts w:ascii="Exo" w:hAnsi="Exo"/>
                  <w:color w:val="auto"/>
                </w:rPr>
                <w:t>https://doi.org/10.1186/s12960-021-00674-0</w:t>
              </w:r>
            </w:hyperlink>
          </w:p>
        </w:tc>
      </w:tr>
      <w:tr w:rsidR="00B3380F" w:rsidRPr="00B3380F" w14:paraId="096C3946" w14:textId="77777777" w:rsidTr="009B34D6">
        <w:tc>
          <w:tcPr>
            <w:tcW w:w="2405" w:type="dxa"/>
            <w:tcBorders>
              <w:top w:val="single" w:sz="4" w:space="0" w:color="000000"/>
              <w:left w:val="single" w:sz="4" w:space="0" w:color="000000"/>
              <w:bottom w:val="single" w:sz="4" w:space="0" w:color="000000"/>
              <w:right w:val="single" w:sz="4" w:space="0" w:color="0095D4"/>
            </w:tcBorders>
            <w:shd w:val="clear" w:color="auto" w:fill="2C3864"/>
            <w:vAlign w:val="center"/>
            <w:hideMark/>
          </w:tcPr>
          <w:p w14:paraId="68EC8BF3" w14:textId="77777777" w:rsidR="009B34D6" w:rsidRPr="00B3380F" w:rsidRDefault="009B34D6" w:rsidP="009B34D6">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Polaridade</w:t>
            </w:r>
          </w:p>
        </w:tc>
        <w:tc>
          <w:tcPr>
            <w:tcW w:w="7229" w:type="dxa"/>
            <w:tcBorders>
              <w:top w:val="single" w:sz="4" w:space="0" w:color="000000"/>
              <w:left w:val="single" w:sz="4" w:space="0" w:color="0095D4"/>
              <w:bottom w:val="single" w:sz="4" w:space="0" w:color="000000"/>
              <w:right w:val="single" w:sz="4" w:space="0" w:color="000000"/>
            </w:tcBorders>
            <w:vAlign w:val="center"/>
            <w:hideMark/>
          </w:tcPr>
          <w:p w14:paraId="55C1DDF1" w14:textId="77777777" w:rsidR="009B34D6" w:rsidRPr="00B3380F" w:rsidRDefault="009B34D6" w:rsidP="009B34D6">
            <w:pPr>
              <w:pStyle w:val="QuadrosFiguras1"/>
              <w:spacing w:before="60" w:after="60" w:line="240" w:lineRule="auto"/>
              <w:jc w:val="both"/>
              <w:rPr>
                <w:rFonts w:ascii="Exo" w:hAnsi="Exo"/>
                <w:color w:val="auto"/>
              </w:rPr>
            </w:pPr>
            <w:r w:rsidRPr="00B3380F">
              <w:rPr>
                <w:rFonts w:ascii="Exo" w:hAnsi="Exo"/>
                <w:color w:val="auto"/>
              </w:rPr>
              <w:t>Este indicador pode estar associado a uma maior pressão da força de trabalho atuante devido à ausência de profissionais de saúde para suprir as demandas locais. Nesse sentido, quanto maior o valor obtido na média de carga horária de profissionais da saúde, pior é o resultado.</w:t>
            </w:r>
          </w:p>
        </w:tc>
      </w:tr>
      <w:tr w:rsidR="00B3380F" w:rsidRPr="00B3380F" w14:paraId="20B2DA4B" w14:textId="77777777" w:rsidTr="009B34D6">
        <w:tc>
          <w:tcPr>
            <w:tcW w:w="2405" w:type="dxa"/>
            <w:tcBorders>
              <w:top w:val="single" w:sz="4" w:space="0" w:color="000000"/>
              <w:left w:val="single" w:sz="4" w:space="0" w:color="000000"/>
              <w:bottom w:val="single" w:sz="4" w:space="0" w:color="0095D4"/>
              <w:right w:val="single" w:sz="4" w:space="0" w:color="0095D4"/>
            </w:tcBorders>
            <w:shd w:val="clear" w:color="auto" w:fill="2C3864"/>
            <w:vAlign w:val="center"/>
            <w:hideMark/>
          </w:tcPr>
          <w:p w14:paraId="17DDFA4A" w14:textId="77777777" w:rsidR="009B34D6" w:rsidRPr="00B3380F" w:rsidRDefault="009B34D6" w:rsidP="009B34D6">
            <w:pPr>
              <w:pStyle w:val="QuadrosFiguras1"/>
              <w:spacing w:before="60" w:line="276" w:lineRule="auto"/>
              <w:jc w:val="left"/>
              <w:rPr>
                <w:rFonts w:ascii="Exo" w:hAnsi="Exo"/>
                <w:b/>
                <w:bCs/>
                <w:color w:val="auto"/>
                <w:sz w:val="22"/>
                <w:szCs w:val="24"/>
              </w:rPr>
            </w:pPr>
            <w:r w:rsidRPr="00B3380F">
              <w:rPr>
                <w:rFonts w:ascii="Exo" w:hAnsi="Exo"/>
                <w:b/>
                <w:bCs/>
                <w:color w:val="auto"/>
                <w:sz w:val="22"/>
                <w:szCs w:val="24"/>
              </w:rPr>
              <w:t>Observações</w:t>
            </w:r>
          </w:p>
        </w:tc>
        <w:tc>
          <w:tcPr>
            <w:tcW w:w="7229" w:type="dxa"/>
            <w:tcBorders>
              <w:top w:val="single" w:sz="4" w:space="0" w:color="000000"/>
              <w:left w:val="single" w:sz="4" w:space="0" w:color="0095D4"/>
              <w:bottom w:val="single" w:sz="4" w:space="0" w:color="0095D4"/>
              <w:right w:val="single" w:sz="4" w:space="0" w:color="000000"/>
            </w:tcBorders>
            <w:vAlign w:val="center"/>
            <w:hideMark/>
          </w:tcPr>
          <w:p w14:paraId="39D7A3C7" w14:textId="77777777" w:rsidR="009B34D6" w:rsidRPr="00B3380F" w:rsidRDefault="009B34D6" w:rsidP="009B34D6">
            <w:pPr>
              <w:jc w:val="both"/>
              <w:rPr>
                <w:rFonts w:ascii="Exo" w:hAnsi="Exo"/>
                <w:sz w:val="20"/>
              </w:rPr>
            </w:pPr>
            <w:r w:rsidRPr="00B3380F">
              <w:rPr>
                <w:rFonts w:ascii="Exo" w:hAnsi="Exo"/>
                <w:sz w:val="20"/>
              </w:rPr>
              <w:t xml:space="preserve">As análises realizadas são limitadas aos dados disponíveis na base do CNES-PF, disponibilizado pelo Ministério da Saúde, via </w:t>
            </w:r>
            <w:proofErr w:type="spellStart"/>
            <w:r w:rsidRPr="00B3380F">
              <w:rPr>
                <w:rFonts w:ascii="Exo" w:hAnsi="Exo"/>
                <w:sz w:val="20"/>
              </w:rPr>
              <w:t>Datasus</w:t>
            </w:r>
            <w:proofErr w:type="spellEnd"/>
            <w:r w:rsidRPr="00B3380F">
              <w:rPr>
                <w:rFonts w:ascii="Exo" w:hAnsi="Exo"/>
                <w:sz w:val="20"/>
              </w:rPr>
              <w:t>.</w:t>
            </w:r>
          </w:p>
        </w:tc>
      </w:tr>
    </w:tbl>
    <w:p w14:paraId="030E8C39" w14:textId="593BF357" w:rsidR="00A80BE7" w:rsidRPr="00B3380F" w:rsidRDefault="00070E8E" w:rsidP="004A3585">
      <w:pPr>
        <w:pStyle w:val="Ttulo1"/>
        <w:jc w:val="center"/>
        <w:rPr>
          <w:rFonts w:ascii="Montserrat" w:hAnsi="Montserrat"/>
          <w:b/>
          <w:bCs/>
          <w:color w:val="auto"/>
        </w:rPr>
      </w:pPr>
      <w:r w:rsidRPr="00B3380F">
        <w:rPr>
          <w:rFonts w:ascii="Montserrat" w:hAnsi="Montserrat"/>
          <w:b/>
          <w:bCs/>
          <w:color w:val="auto"/>
        </w:rPr>
        <w:t>Ficha de in</w:t>
      </w:r>
      <w:r w:rsidR="004A3585" w:rsidRPr="00B3380F">
        <w:rPr>
          <w:rFonts w:ascii="Montserrat" w:hAnsi="Montserrat"/>
          <w:b/>
          <w:bCs/>
          <w:color w:val="auto"/>
        </w:rPr>
        <w:t>dicador</w:t>
      </w:r>
      <w:bookmarkEnd w:id="6"/>
    </w:p>
    <w:p w14:paraId="62409194" w14:textId="621DB727" w:rsidR="0078205E" w:rsidRPr="00B3380F" w:rsidRDefault="0078205E" w:rsidP="0078205E"/>
    <w:p w14:paraId="29082B96" w14:textId="5E0870A3" w:rsidR="0078205E" w:rsidRDefault="004A3585" w:rsidP="004A3585">
      <w:pPr>
        <w:ind w:left="-1701"/>
      </w:pPr>
      <w:r>
        <w:lastRenderedPageBreak/>
        <w:tab/>
      </w:r>
      <w:r>
        <w:tab/>
      </w:r>
    </w:p>
    <w:p w14:paraId="0AE7B42B" w14:textId="77777777" w:rsidR="00420B56" w:rsidRPr="00420B56" w:rsidRDefault="00420B56" w:rsidP="00420B56">
      <w:pPr>
        <w:jc w:val="both"/>
        <w:rPr>
          <w:rFonts w:ascii="Exo" w:hAnsi="Exo"/>
        </w:rPr>
      </w:pPr>
      <w:bookmarkStart w:id="7" w:name="_Toc181700709"/>
      <w:r w:rsidRPr="00420B56">
        <w:rPr>
          <w:rFonts w:ascii="Exo" w:hAnsi="Exo"/>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75F77C5B" w14:textId="77777777" w:rsidR="00420B56" w:rsidRPr="00420B56" w:rsidRDefault="00420B56" w:rsidP="00420B56">
      <w:pPr>
        <w:pStyle w:val="PargrafodaLista"/>
        <w:rPr>
          <w:rFonts w:ascii="Exo" w:hAnsi="Exo"/>
        </w:rPr>
      </w:pPr>
    </w:p>
    <w:p w14:paraId="326AABBE" w14:textId="77777777" w:rsidR="00420B56" w:rsidRPr="00420B56" w:rsidRDefault="00420B56" w:rsidP="00420B56">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414B5517" w14:textId="77777777" w:rsidR="00420B56" w:rsidRDefault="00420B56" w:rsidP="00420B56">
      <w:pPr>
        <w:pStyle w:val="PargrafodaLista"/>
        <w:ind w:left="0"/>
        <w:rPr>
          <w:rFonts w:ascii="Montserrat" w:hAnsi="Montserrat"/>
        </w:rPr>
      </w:pPr>
      <w:r>
        <w:rPr>
          <w:rFonts w:ascii="Montserrat" w:hAnsi="Montserrat"/>
          <w:noProof/>
        </w:rPr>
        <w:drawing>
          <wp:inline distT="0" distB="0" distL="0" distR="0" wp14:anchorId="28654661" wp14:editId="231AF549">
            <wp:extent cx="5400040" cy="3150235"/>
            <wp:effectExtent l="0" t="0" r="6731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20C2E9F" w14:textId="1F6C9D49" w:rsidR="00420B56" w:rsidRDefault="00420B56" w:rsidP="00420B56">
      <w:pPr>
        <w:pStyle w:val="Legenda"/>
        <w:keepNext/>
        <w:rPr>
          <w:rFonts w:ascii="Exo" w:hAnsi="Exo"/>
          <w:i w:val="0"/>
          <w:iCs w:val="0"/>
          <w:color w:val="auto"/>
        </w:rPr>
      </w:pPr>
      <w:r w:rsidRPr="00420B56">
        <w:rPr>
          <w:rFonts w:ascii="Exo" w:hAnsi="Exo"/>
          <w:i w:val="0"/>
          <w:iCs w:val="0"/>
          <w:color w:val="auto"/>
        </w:rPr>
        <w:t>Fonte: elaborado pelos autores</w:t>
      </w:r>
    </w:p>
    <w:p w14:paraId="24DAB8FC" w14:textId="75F76F9D" w:rsidR="00420B56" w:rsidRDefault="00420B56" w:rsidP="00420B56"/>
    <w:p w14:paraId="3081D299" w14:textId="7F78F518" w:rsidR="00420B56" w:rsidRDefault="00420B56" w:rsidP="00420B56"/>
    <w:p w14:paraId="5E5F9ECA" w14:textId="155B9C01" w:rsidR="00420B56" w:rsidRDefault="00420B56" w:rsidP="00420B56"/>
    <w:p w14:paraId="767C8610" w14:textId="222FFA64" w:rsidR="00420B56" w:rsidRDefault="00420B56" w:rsidP="00420B56"/>
    <w:p w14:paraId="25A59B6E" w14:textId="5D48A147" w:rsidR="00420B56" w:rsidRDefault="00420B56" w:rsidP="00420B56"/>
    <w:p w14:paraId="46600439" w14:textId="6C8ED9F8" w:rsidR="00420B56" w:rsidRDefault="00420B56" w:rsidP="00420B56"/>
    <w:p w14:paraId="3F4CE213" w14:textId="0389CACC" w:rsidR="00420B56" w:rsidRDefault="00420B56" w:rsidP="00420B56"/>
    <w:p w14:paraId="5835AA0E" w14:textId="1DC9D2E6" w:rsidR="00420B56" w:rsidRDefault="00420B56" w:rsidP="00420B56"/>
    <w:p w14:paraId="62AC860A" w14:textId="0F9F0839" w:rsidR="00420B56" w:rsidRDefault="00420B56" w:rsidP="00420B56"/>
    <w:p w14:paraId="630B3D55" w14:textId="413CE2C9" w:rsidR="00420B56" w:rsidRDefault="00420B56" w:rsidP="00420B56"/>
    <w:p w14:paraId="57D50AFD" w14:textId="77777777" w:rsidR="00420B56" w:rsidRPr="00420B56" w:rsidRDefault="00420B56" w:rsidP="00420B56"/>
    <w:p w14:paraId="4B346B7F" w14:textId="6AB7933F" w:rsidR="004A3585" w:rsidRPr="00420B56" w:rsidRDefault="004A3585" w:rsidP="004A3585">
      <w:pPr>
        <w:pStyle w:val="Ttulo1"/>
        <w:jc w:val="center"/>
        <w:rPr>
          <w:rFonts w:ascii="Exo" w:hAnsi="Exo"/>
          <w:b/>
          <w:bCs/>
          <w:color w:val="auto"/>
        </w:rPr>
      </w:pPr>
      <w:r w:rsidRPr="00420B56">
        <w:rPr>
          <w:rFonts w:ascii="Exo" w:hAnsi="Exo"/>
          <w:b/>
          <w:bCs/>
          <w:color w:val="auto"/>
        </w:rPr>
        <w:lastRenderedPageBreak/>
        <w:t>Exemplo de aplicação</w:t>
      </w:r>
      <w:bookmarkEnd w:id="7"/>
    </w:p>
    <w:p w14:paraId="0824521B" w14:textId="1AF6F371" w:rsidR="0078205E" w:rsidRPr="00420B56" w:rsidRDefault="0078205E" w:rsidP="0078205E">
      <w:pPr>
        <w:ind w:left="-1701"/>
        <w:jc w:val="center"/>
        <w:rPr>
          <w:rFonts w:ascii="Exo" w:hAnsi="Exo"/>
        </w:rPr>
      </w:pPr>
    </w:p>
    <w:p w14:paraId="5E67A119" w14:textId="6C99AD96" w:rsidR="009E5CEE" w:rsidRPr="00420B56" w:rsidRDefault="009E5CEE" w:rsidP="00C567EB">
      <w:pPr>
        <w:pStyle w:val="SemEspaamento"/>
        <w:spacing w:line="360" w:lineRule="auto"/>
        <w:ind w:firstLine="851"/>
        <w:rPr>
          <w:rFonts w:ascii="Exo" w:hAnsi="Exo"/>
          <w:sz w:val="20"/>
          <w:szCs w:val="20"/>
        </w:rPr>
      </w:pPr>
      <w:r w:rsidRPr="00420B56">
        <w:rPr>
          <w:rFonts w:ascii="Exo" w:hAnsi="Exo"/>
          <w:sz w:val="20"/>
          <w:szCs w:val="20"/>
        </w:rPr>
        <w:t xml:space="preserve">Para acessar o link do código que resultou no mapa, clique </w:t>
      </w:r>
      <w:hyperlink r:id="rId22" w:history="1">
        <w:r w:rsidRPr="00420B56">
          <w:rPr>
            <w:rStyle w:val="Hyperlink"/>
            <w:rFonts w:ascii="Exo" w:hAnsi="Exo"/>
            <w:sz w:val="20"/>
            <w:szCs w:val="20"/>
          </w:rPr>
          <w:t>aqui</w:t>
        </w:r>
      </w:hyperlink>
      <w:r w:rsidRPr="00420B56">
        <w:rPr>
          <w:rFonts w:ascii="Exo" w:hAnsi="Exo"/>
          <w:sz w:val="20"/>
          <w:szCs w:val="20"/>
        </w:rPr>
        <w:t>.</w:t>
      </w:r>
    </w:p>
    <w:p w14:paraId="0D2D1F03" w14:textId="55304138" w:rsidR="00666086" w:rsidRDefault="00666086" w:rsidP="00D94AD2">
      <w:pPr>
        <w:pStyle w:val="NormalWeb"/>
        <w:jc w:val="center"/>
        <w:rPr>
          <w:rFonts w:ascii="Exo" w:hAnsi="Exo"/>
        </w:rPr>
      </w:pPr>
    </w:p>
    <w:p w14:paraId="3742E73F" w14:textId="1CAE36ED" w:rsidR="00420B56" w:rsidRDefault="00420B56" w:rsidP="00D94AD2">
      <w:pPr>
        <w:pStyle w:val="NormalWeb"/>
        <w:jc w:val="center"/>
        <w:rPr>
          <w:rFonts w:ascii="Exo" w:hAnsi="Exo"/>
        </w:rPr>
      </w:pPr>
    </w:p>
    <w:p w14:paraId="3790E255" w14:textId="77777777" w:rsidR="00420B56" w:rsidRPr="00420B56" w:rsidRDefault="00420B56" w:rsidP="00420B56">
      <w:pPr>
        <w:pStyle w:val="NormalWeb"/>
        <w:rPr>
          <w:rFonts w:ascii="Exo" w:hAnsi="Exo"/>
        </w:rPr>
      </w:pPr>
    </w:p>
    <w:p w14:paraId="6EFC34B2" w14:textId="3ADFDD53" w:rsidR="003F6595" w:rsidRPr="00420B56" w:rsidRDefault="00666086" w:rsidP="00666086">
      <w:pPr>
        <w:pStyle w:val="Ttulo1"/>
        <w:jc w:val="center"/>
        <w:rPr>
          <w:rFonts w:ascii="Exo" w:hAnsi="Exo"/>
          <w:b/>
          <w:bCs/>
          <w:color w:val="auto"/>
        </w:rPr>
      </w:pPr>
      <w:bookmarkStart w:id="8" w:name="_Toc181700710"/>
      <w:r w:rsidRPr="00420B56">
        <w:rPr>
          <w:rFonts w:ascii="Exo" w:hAnsi="Exo"/>
          <w:b/>
          <w:bCs/>
          <w:color w:val="auto"/>
        </w:rPr>
        <w:t>Referências</w:t>
      </w:r>
      <w:bookmarkEnd w:id="8"/>
    </w:p>
    <w:p w14:paraId="393A9936" w14:textId="77777777" w:rsidR="00666086" w:rsidRPr="00420B56"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420B56" w:rsidRDefault="00666086" w:rsidP="00666086">
          <w:pPr>
            <w:autoSpaceDE w:val="0"/>
            <w:autoSpaceDN w:val="0"/>
            <w:ind w:hanging="640"/>
            <w:jc w:val="both"/>
            <w:divId w:val="344209817"/>
            <w:rPr>
              <w:rFonts w:ascii="Exo" w:eastAsia="Times New Roman" w:hAnsi="Exo"/>
              <w:color w:val="000000"/>
            </w:rPr>
          </w:pPr>
          <w:r w:rsidRPr="00420B56">
            <w:rPr>
              <w:rFonts w:ascii="Exo" w:eastAsia="Times New Roman" w:hAnsi="Exo"/>
              <w:color w:val="000000"/>
              <w:sz w:val="20"/>
              <w:szCs w:val="20"/>
            </w:rPr>
            <w:t xml:space="preserve">1. </w:t>
          </w:r>
          <w:r w:rsidRPr="00420B56">
            <w:rPr>
              <w:rFonts w:ascii="Exo" w:eastAsia="Times New Roman" w:hAnsi="Exo"/>
              <w:color w:val="000000"/>
              <w:sz w:val="20"/>
              <w:szCs w:val="20"/>
            </w:rPr>
            <w:tab/>
            <w:t xml:space="preserve">WHO. Global </w:t>
          </w:r>
          <w:proofErr w:type="spellStart"/>
          <w:r w:rsidRPr="00420B56">
            <w:rPr>
              <w:rFonts w:ascii="Exo" w:eastAsia="Times New Roman" w:hAnsi="Exo"/>
              <w:color w:val="000000"/>
              <w:sz w:val="20"/>
              <w:szCs w:val="20"/>
            </w:rPr>
            <w:t>strategy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2030. 2016. </w:t>
          </w:r>
        </w:p>
        <w:p w14:paraId="04B120DA" w14:textId="77777777" w:rsidR="00666086" w:rsidRPr="00420B56" w:rsidRDefault="00666086" w:rsidP="00666086">
          <w:pPr>
            <w:autoSpaceDE w:val="0"/>
            <w:autoSpaceDN w:val="0"/>
            <w:ind w:hanging="640"/>
            <w:jc w:val="both"/>
            <w:divId w:val="682315618"/>
            <w:rPr>
              <w:rFonts w:ascii="Exo" w:eastAsia="Times New Roman" w:hAnsi="Exo"/>
              <w:color w:val="000000"/>
              <w:sz w:val="20"/>
              <w:szCs w:val="20"/>
            </w:rPr>
          </w:pPr>
          <w:r w:rsidRPr="00420B56">
            <w:rPr>
              <w:rFonts w:ascii="Exo" w:eastAsia="Times New Roman" w:hAnsi="Exo"/>
              <w:color w:val="000000"/>
              <w:sz w:val="20"/>
              <w:szCs w:val="20"/>
            </w:rPr>
            <w:t xml:space="preserve">2. </w:t>
          </w:r>
          <w:r w:rsidRPr="00420B56">
            <w:rPr>
              <w:rFonts w:ascii="Exo" w:eastAsia="Times New Roman" w:hAnsi="Exo"/>
              <w:color w:val="000000"/>
              <w:sz w:val="20"/>
              <w:szCs w:val="20"/>
            </w:rPr>
            <w:tab/>
          </w:r>
          <w:proofErr w:type="spellStart"/>
          <w:r w:rsidRPr="00420B56">
            <w:rPr>
              <w:rFonts w:ascii="Exo" w:eastAsia="Times New Roman" w:hAnsi="Exo"/>
              <w:color w:val="000000"/>
              <w:sz w:val="20"/>
              <w:szCs w:val="20"/>
            </w:rPr>
            <w:t>Najafpour</w:t>
          </w:r>
          <w:proofErr w:type="spellEnd"/>
          <w:r w:rsidRPr="00420B56">
            <w:rPr>
              <w:rFonts w:ascii="Exo" w:eastAsia="Times New Roman" w:hAnsi="Exo"/>
              <w:color w:val="000000"/>
              <w:sz w:val="20"/>
              <w:szCs w:val="20"/>
            </w:rPr>
            <w:t xml:space="preserve"> Z, </w:t>
          </w:r>
          <w:proofErr w:type="spellStart"/>
          <w:r w:rsidRPr="00420B56">
            <w:rPr>
              <w:rFonts w:ascii="Exo" w:eastAsia="Times New Roman" w:hAnsi="Exo"/>
              <w:color w:val="000000"/>
              <w:sz w:val="20"/>
              <w:szCs w:val="20"/>
            </w:rPr>
            <w:t>Arab</w:t>
          </w:r>
          <w:proofErr w:type="spellEnd"/>
          <w:r w:rsidRPr="00420B56">
            <w:rPr>
              <w:rFonts w:ascii="Exo" w:eastAsia="Times New Roman" w:hAnsi="Exo"/>
              <w:color w:val="000000"/>
              <w:sz w:val="20"/>
              <w:szCs w:val="20"/>
            </w:rPr>
            <w:t xml:space="preserve"> M, </w:t>
          </w:r>
          <w:proofErr w:type="spellStart"/>
          <w:r w:rsidRPr="00420B56">
            <w:rPr>
              <w:rFonts w:ascii="Exo" w:eastAsia="Times New Roman" w:hAnsi="Exo"/>
              <w:color w:val="000000"/>
              <w:sz w:val="20"/>
              <w:szCs w:val="20"/>
            </w:rPr>
            <w:t>Shayanfard</w:t>
          </w:r>
          <w:proofErr w:type="spellEnd"/>
          <w:r w:rsidRPr="00420B56">
            <w:rPr>
              <w:rFonts w:ascii="Exo" w:eastAsia="Times New Roman" w:hAnsi="Exo"/>
              <w:color w:val="000000"/>
              <w:sz w:val="20"/>
              <w:szCs w:val="20"/>
            </w:rPr>
            <w:t xml:space="preserve"> K. A </w:t>
          </w:r>
          <w:proofErr w:type="spellStart"/>
          <w:r w:rsidRPr="00420B56">
            <w:rPr>
              <w:rFonts w:ascii="Exo" w:eastAsia="Times New Roman" w:hAnsi="Exo"/>
              <w:color w:val="000000"/>
              <w:sz w:val="20"/>
              <w:szCs w:val="20"/>
            </w:rPr>
            <w:t>multi-phase</w:t>
          </w:r>
          <w:proofErr w:type="spellEnd"/>
          <w:r w:rsidRPr="00420B56">
            <w:rPr>
              <w:rFonts w:ascii="Exo" w:eastAsia="Times New Roman" w:hAnsi="Exo"/>
              <w:color w:val="000000"/>
              <w:sz w:val="20"/>
              <w:szCs w:val="20"/>
            </w:rPr>
            <w:t xml:space="preserve"> approach for </w:t>
          </w:r>
          <w:proofErr w:type="spellStart"/>
          <w:r w:rsidRPr="00420B56">
            <w:rPr>
              <w:rFonts w:ascii="Exo" w:eastAsia="Times New Roman" w:hAnsi="Exo"/>
              <w:color w:val="000000"/>
              <w:sz w:val="20"/>
              <w:szCs w:val="20"/>
            </w:rPr>
            <w:t>developing</w:t>
          </w:r>
          <w:proofErr w:type="spellEnd"/>
          <w:r w:rsidRPr="00420B56">
            <w:rPr>
              <w:rFonts w:ascii="Exo" w:eastAsia="Times New Roman" w:hAnsi="Exo"/>
              <w:color w:val="000000"/>
              <w:sz w:val="20"/>
              <w:szCs w:val="20"/>
            </w:rPr>
            <w:t xml:space="preserve"> a conceptual model for </w:t>
          </w:r>
          <w:proofErr w:type="spellStart"/>
          <w:r w:rsidRPr="00420B56">
            <w:rPr>
              <w:rFonts w:ascii="Exo" w:eastAsia="Times New Roman" w:hAnsi="Exo"/>
              <w:color w:val="000000"/>
              <w:sz w:val="20"/>
              <w:szCs w:val="20"/>
            </w:rPr>
            <w:t>human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resources</w:t>
          </w:r>
          <w:proofErr w:type="spellEnd"/>
          <w:r w:rsidRPr="00420B56">
            <w:rPr>
              <w:rFonts w:ascii="Exo" w:eastAsia="Times New Roman" w:hAnsi="Exo"/>
              <w:color w:val="000000"/>
              <w:sz w:val="20"/>
              <w:szCs w:val="20"/>
            </w:rPr>
            <w:t xml:space="preserve"> for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observatory</w:t>
          </w:r>
          <w:proofErr w:type="spellEnd"/>
          <w:r w:rsidRPr="00420B56">
            <w:rPr>
              <w:rFonts w:ascii="Exo" w:eastAsia="Times New Roman" w:hAnsi="Exo"/>
              <w:color w:val="000000"/>
              <w:sz w:val="20"/>
              <w:szCs w:val="20"/>
            </w:rPr>
            <w:t xml:space="preserve"> (HRHO) </w:t>
          </w:r>
          <w:proofErr w:type="spellStart"/>
          <w:r w:rsidRPr="00420B56">
            <w:rPr>
              <w:rFonts w:ascii="Exo" w:eastAsia="Times New Roman" w:hAnsi="Exo"/>
              <w:color w:val="000000"/>
              <w:sz w:val="20"/>
              <w:szCs w:val="20"/>
            </w:rPr>
            <w:t>toward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integrating</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evidence</w:t>
          </w:r>
          <w:proofErr w:type="spellEnd"/>
          <w:r w:rsidRPr="00420B56">
            <w:rPr>
              <w:rFonts w:ascii="Exo" w:eastAsia="Times New Roman" w:hAnsi="Exo"/>
              <w:color w:val="000000"/>
              <w:sz w:val="20"/>
              <w:szCs w:val="20"/>
            </w:rPr>
            <w:t xml:space="preserve">: a case </w:t>
          </w:r>
          <w:proofErr w:type="spellStart"/>
          <w:r w:rsidRPr="00420B56">
            <w:rPr>
              <w:rFonts w:ascii="Exo" w:eastAsia="Times New Roman" w:hAnsi="Exo"/>
              <w:color w:val="000000"/>
              <w:sz w:val="20"/>
              <w:szCs w:val="20"/>
            </w:rPr>
            <w:t>study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Iran. Health Res </w:t>
          </w:r>
          <w:proofErr w:type="spellStart"/>
          <w:r w:rsidRPr="00420B56">
            <w:rPr>
              <w:rFonts w:ascii="Exo" w:eastAsia="Times New Roman" w:hAnsi="Exo"/>
              <w:color w:val="000000"/>
              <w:sz w:val="20"/>
              <w:szCs w:val="20"/>
            </w:rPr>
            <w:t>Policy</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Syst</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BioMed</w:t>
          </w:r>
          <w:proofErr w:type="spellEnd"/>
          <w:r w:rsidRPr="00420B56">
            <w:rPr>
              <w:rFonts w:ascii="Exo" w:eastAsia="Times New Roman" w:hAnsi="Exo"/>
              <w:color w:val="000000"/>
              <w:sz w:val="20"/>
              <w:szCs w:val="20"/>
            </w:rPr>
            <w:t xml:space="preserve"> Central Ltd; 2023 </w:t>
          </w:r>
          <w:proofErr w:type="spellStart"/>
          <w:r w:rsidRPr="00420B56">
            <w:rPr>
              <w:rFonts w:ascii="Exo" w:eastAsia="Times New Roman" w:hAnsi="Exo"/>
              <w:color w:val="000000"/>
              <w:sz w:val="20"/>
              <w:szCs w:val="20"/>
            </w:rPr>
            <w:t>Dec</w:t>
          </w:r>
          <w:proofErr w:type="spellEnd"/>
          <w:r w:rsidRPr="00420B56">
            <w:rPr>
              <w:rFonts w:ascii="Exo" w:eastAsia="Times New Roman" w:hAnsi="Exo"/>
              <w:color w:val="000000"/>
              <w:sz w:val="20"/>
              <w:szCs w:val="20"/>
            </w:rPr>
            <w:t xml:space="preserve"> 1;21(1). PMID: 37264403</w:t>
          </w:r>
        </w:p>
        <w:p w14:paraId="1A45F4EF" w14:textId="77777777" w:rsidR="00666086" w:rsidRPr="00420B56" w:rsidRDefault="00666086" w:rsidP="00666086">
          <w:pPr>
            <w:autoSpaceDE w:val="0"/>
            <w:autoSpaceDN w:val="0"/>
            <w:ind w:hanging="640"/>
            <w:jc w:val="both"/>
            <w:divId w:val="350181312"/>
            <w:rPr>
              <w:rFonts w:ascii="Exo" w:eastAsia="Times New Roman" w:hAnsi="Exo"/>
              <w:color w:val="000000"/>
              <w:sz w:val="20"/>
              <w:szCs w:val="20"/>
            </w:rPr>
          </w:pPr>
          <w:r w:rsidRPr="00420B56">
            <w:rPr>
              <w:rFonts w:ascii="Exo" w:eastAsia="Times New Roman" w:hAnsi="Exo"/>
              <w:color w:val="000000"/>
              <w:sz w:val="20"/>
              <w:szCs w:val="20"/>
            </w:rPr>
            <w:t xml:space="preserve">3. </w:t>
          </w:r>
          <w:r w:rsidRPr="00420B56">
            <w:rPr>
              <w:rFonts w:ascii="Exo" w:eastAsia="Times New Roman" w:hAnsi="Exo"/>
              <w:color w:val="000000"/>
              <w:sz w:val="20"/>
              <w:szCs w:val="20"/>
            </w:rPr>
            <w:tab/>
            <w:t xml:space="preserve">Rees GH, James R, </w:t>
          </w:r>
          <w:proofErr w:type="spellStart"/>
          <w:r w:rsidRPr="00420B56">
            <w:rPr>
              <w:rFonts w:ascii="Exo" w:eastAsia="Times New Roman" w:hAnsi="Exo"/>
              <w:color w:val="000000"/>
              <w:sz w:val="20"/>
              <w:szCs w:val="20"/>
            </w:rPr>
            <w:t>Samadashvili</w:t>
          </w:r>
          <w:proofErr w:type="spellEnd"/>
          <w:r w:rsidRPr="00420B56">
            <w:rPr>
              <w:rFonts w:ascii="Exo" w:eastAsia="Times New Roman" w:hAnsi="Exo"/>
              <w:color w:val="000000"/>
              <w:sz w:val="20"/>
              <w:szCs w:val="20"/>
            </w:rPr>
            <w:t xml:space="preserve"> L, </w:t>
          </w:r>
          <w:proofErr w:type="spellStart"/>
          <w:r w:rsidRPr="00420B56">
            <w:rPr>
              <w:rFonts w:ascii="Exo" w:eastAsia="Times New Roman" w:hAnsi="Exo"/>
              <w:color w:val="000000"/>
              <w:sz w:val="20"/>
              <w:szCs w:val="20"/>
            </w:rPr>
            <w:t>Scotter</w:t>
          </w:r>
          <w:proofErr w:type="spellEnd"/>
          <w:r w:rsidRPr="00420B56">
            <w:rPr>
              <w:rFonts w:ascii="Exo" w:eastAsia="Times New Roman" w:hAnsi="Exo"/>
              <w:color w:val="000000"/>
              <w:sz w:val="20"/>
              <w:szCs w:val="20"/>
            </w:rPr>
            <w:t xml:space="preserve"> C. Are </w:t>
          </w:r>
          <w:proofErr w:type="spellStart"/>
          <w:r w:rsidRPr="00420B56">
            <w:rPr>
              <w:rFonts w:ascii="Exo" w:eastAsia="Times New Roman" w:hAnsi="Exo"/>
              <w:color w:val="000000"/>
              <w:sz w:val="20"/>
              <w:szCs w:val="20"/>
            </w:rPr>
            <w:t>Sustainable</w:t>
          </w:r>
          <w:proofErr w:type="spellEnd"/>
          <w:r w:rsidRPr="00420B56">
            <w:rPr>
              <w:rFonts w:ascii="Exo" w:eastAsia="Times New Roman" w:hAnsi="Exo"/>
              <w:color w:val="000000"/>
              <w:sz w:val="20"/>
              <w:szCs w:val="20"/>
            </w:rPr>
            <w:t xml:space="preserve"> Health </w:t>
          </w:r>
          <w:proofErr w:type="spellStart"/>
          <w:r w:rsidRPr="00420B56">
            <w:rPr>
              <w:rFonts w:ascii="Exo" w:eastAsia="Times New Roman" w:hAnsi="Exo"/>
              <w:color w:val="000000"/>
              <w:sz w:val="20"/>
              <w:szCs w:val="20"/>
            </w:rPr>
            <w:t>Workforces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Issues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a </w:t>
          </w:r>
          <w:proofErr w:type="spellStart"/>
          <w:r w:rsidRPr="00420B56">
            <w:rPr>
              <w:rFonts w:ascii="Exo" w:eastAsia="Times New Roman" w:hAnsi="Exo"/>
              <w:color w:val="000000"/>
              <w:sz w:val="20"/>
              <w:szCs w:val="20"/>
            </w:rPr>
            <w:t>Possible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Remedy</w:t>
          </w:r>
          <w:proofErr w:type="spellEnd"/>
          <w:r w:rsidRPr="00420B56">
            <w:rPr>
              <w:rFonts w:ascii="Exo" w:eastAsia="Times New Roman" w:hAnsi="Exo"/>
              <w:color w:val="000000"/>
              <w:sz w:val="20"/>
              <w:szCs w:val="20"/>
            </w:rPr>
            <w:t>. Sustainability (</w:t>
          </w:r>
          <w:proofErr w:type="spellStart"/>
          <w:r w:rsidRPr="00420B56">
            <w:rPr>
              <w:rFonts w:ascii="Exo" w:eastAsia="Times New Roman" w:hAnsi="Exo"/>
              <w:color w:val="000000"/>
              <w:sz w:val="20"/>
              <w:szCs w:val="20"/>
            </w:rPr>
            <w:t>Switzerland</w:t>
          </w:r>
          <w:proofErr w:type="spellEnd"/>
          <w:r w:rsidRPr="00420B56">
            <w:rPr>
              <w:rFonts w:ascii="Exo" w:eastAsia="Times New Roman" w:hAnsi="Exo"/>
              <w:color w:val="000000"/>
              <w:sz w:val="20"/>
              <w:szCs w:val="20"/>
            </w:rPr>
            <w:t xml:space="preserve">). MDPI; 2023. </w:t>
          </w:r>
        </w:p>
        <w:p w14:paraId="08D22EF9" w14:textId="77777777" w:rsidR="00666086" w:rsidRPr="00420B56" w:rsidRDefault="00666086" w:rsidP="00666086">
          <w:pPr>
            <w:autoSpaceDE w:val="0"/>
            <w:autoSpaceDN w:val="0"/>
            <w:ind w:hanging="640"/>
            <w:jc w:val="both"/>
            <w:divId w:val="287247027"/>
            <w:rPr>
              <w:rFonts w:ascii="Exo" w:eastAsia="Times New Roman" w:hAnsi="Exo"/>
              <w:color w:val="000000"/>
              <w:sz w:val="20"/>
              <w:szCs w:val="20"/>
            </w:rPr>
          </w:pPr>
          <w:r w:rsidRPr="00420B56">
            <w:rPr>
              <w:rFonts w:ascii="Exo" w:eastAsia="Times New Roman" w:hAnsi="Exo"/>
              <w:color w:val="000000"/>
              <w:sz w:val="20"/>
              <w:szCs w:val="20"/>
            </w:rPr>
            <w:t xml:space="preserve">4. </w:t>
          </w:r>
          <w:r w:rsidRPr="00420B56">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20B56" w:rsidRDefault="00666086" w:rsidP="00666086">
          <w:pPr>
            <w:autoSpaceDE w:val="0"/>
            <w:autoSpaceDN w:val="0"/>
            <w:ind w:hanging="640"/>
            <w:jc w:val="both"/>
            <w:divId w:val="2052460715"/>
            <w:rPr>
              <w:rFonts w:ascii="Exo" w:eastAsia="Times New Roman" w:hAnsi="Exo"/>
              <w:color w:val="000000"/>
              <w:sz w:val="20"/>
              <w:szCs w:val="20"/>
            </w:rPr>
          </w:pPr>
          <w:r w:rsidRPr="00420B56">
            <w:rPr>
              <w:rFonts w:ascii="Exo" w:eastAsia="Times New Roman" w:hAnsi="Exo"/>
              <w:color w:val="000000"/>
              <w:sz w:val="20"/>
              <w:szCs w:val="20"/>
            </w:rPr>
            <w:t xml:space="preserve">5. </w:t>
          </w:r>
          <w:r w:rsidRPr="00420B56">
            <w:rPr>
              <w:rFonts w:ascii="Exo" w:eastAsia="Times New Roman" w:hAnsi="Exo"/>
              <w:color w:val="000000"/>
              <w:sz w:val="20"/>
              <w:szCs w:val="20"/>
            </w:rPr>
            <w:tab/>
            <w:t xml:space="preserve">Ministério da Saúde. Indicadores de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em </w:t>
          </w:r>
          <w:proofErr w:type="spellStart"/>
          <w:r w:rsidRPr="00420B56">
            <w:rPr>
              <w:rFonts w:ascii="Exo" w:eastAsia="Times New Roman" w:hAnsi="Exo"/>
              <w:color w:val="000000"/>
              <w:sz w:val="20"/>
              <w:szCs w:val="20"/>
            </w:rPr>
            <w:t>saúde</w:t>
          </w:r>
          <w:proofErr w:type="spellEnd"/>
          <w:r w:rsidRPr="00420B56">
            <w:rPr>
              <w:rFonts w:ascii="Exo" w:eastAsia="Times New Roman" w:hAnsi="Exo"/>
              <w:color w:val="000000"/>
              <w:sz w:val="20"/>
              <w:szCs w:val="20"/>
            </w:rPr>
            <w:t xml:space="preserve">: material de apoio para o Programa de </w:t>
          </w:r>
          <w:proofErr w:type="spellStart"/>
          <w:r w:rsidRPr="00420B56">
            <w:rPr>
              <w:rFonts w:ascii="Exo" w:eastAsia="Times New Roman" w:hAnsi="Exo"/>
              <w:color w:val="000000"/>
              <w:sz w:val="20"/>
              <w:szCs w:val="20"/>
            </w:rPr>
            <w:t>Qualificação</w:t>
          </w:r>
          <w:proofErr w:type="spellEnd"/>
          <w:r w:rsidRPr="00420B56">
            <w:rPr>
              <w:rFonts w:ascii="Exo" w:eastAsia="Times New Roman" w:hAnsi="Exo"/>
              <w:color w:val="000000"/>
              <w:sz w:val="20"/>
              <w:szCs w:val="20"/>
            </w:rPr>
            <w:t xml:space="preserve"> e </w:t>
          </w:r>
          <w:proofErr w:type="spellStart"/>
          <w:r w:rsidRPr="00420B56">
            <w:rPr>
              <w:rFonts w:ascii="Exo" w:eastAsia="Times New Roman" w:hAnsi="Exo"/>
              <w:color w:val="000000"/>
              <w:sz w:val="20"/>
              <w:szCs w:val="20"/>
            </w:rPr>
            <w:t>Estruturação</w:t>
          </w:r>
          <w:proofErr w:type="spellEnd"/>
          <w:r w:rsidRPr="00420B56">
            <w:rPr>
              <w:rFonts w:ascii="Exo" w:eastAsia="Times New Roman" w:hAnsi="Exo"/>
              <w:color w:val="000000"/>
              <w:sz w:val="20"/>
              <w:szCs w:val="20"/>
            </w:rPr>
            <w:t xml:space="preserve"> da </w:t>
          </w:r>
          <w:proofErr w:type="spellStart"/>
          <w:r w:rsidRPr="00420B56">
            <w:rPr>
              <w:rFonts w:ascii="Exo" w:eastAsia="Times New Roman" w:hAnsi="Exo"/>
              <w:color w:val="000000"/>
              <w:sz w:val="20"/>
              <w:szCs w:val="20"/>
            </w:rPr>
            <w:t>Gestão</w:t>
          </w:r>
          <w:proofErr w:type="spellEnd"/>
          <w:r w:rsidRPr="00420B56">
            <w:rPr>
              <w:rFonts w:ascii="Exo" w:eastAsia="Times New Roman" w:hAnsi="Exo"/>
              <w:color w:val="000000"/>
              <w:sz w:val="20"/>
              <w:szCs w:val="20"/>
            </w:rPr>
            <w:t xml:space="preserve"> do Trabalho e da </w:t>
          </w:r>
          <w:proofErr w:type="spellStart"/>
          <w:r w:rsidRPr="00420B56">
            <w:rPr>
              <w:rFonts w:ascii="Exo" w:eastAsia="Times New Roman" w:hAnsi="Exo"/>
              <w:color w:val="000000"/>
              <w:sz w:val="20"/>
              <w:szCs w:val="20"/>
            </w:rPr>
            <w:t>Educação</w:t>
          </w:r>
          <w:proofErr w:type="spellEnd"/>
          <w:r w:rsidRPr="00420B56">
            <w:rPr>
              <w:rFonts w:ascii="Exo" w:eastAsia="Times New Roman" w:hAnsi="Exo"/>
              <w:color w:val="000000"/>
              <w:sz w:val="20"/>
              <w:szCs w:val="20"/>
            </w:rPr>
            <w:t xml:space="preserve"> no SUS - </w:t>
          </w:r>
          <w:proofErr w:type="spellStart"/>
          <w:r w:rsidRPr="00420B56">
            <w:rPr>
              <w:rFonts w:ascii="Exo" w:eastAsia="Times New Roman" w:hAnsi="Exo"/>
              <w:color w:val="000000"/>
              <w:sz w:val="20"/>
              <w:szCs w:val="20"/>
            </w:rPr>
            <w:t>ProgeSUS</w:t>
          </w:r>
          <w:proofErr w:type="spellEnd"/>
          <w:r w:rsidRPr="00420B56">
            <w:rPr>
              <w:rFonts w:ascii="Exo" w:eastAsia="Times New Roman" w:hAnsi="Exo"/>
              <w:color w:val="000000"/>
              <w:sz w:val="20"/>
              <w:szCs w:val="20"/>
            </w:rPr>
            <w:t xml:space="preserve">. Editora MS; 2007. </w:t>
          </w:r>
        </w:p>
        <w:p w14:paraId="5384DA99" w14:textId="77777777" w:rsidR="00666086" w:rsidRPr="00420B56" w:rsidRDefault="00666086" w:rsidP="00666086">
          <w:pPr>
            <w:autoSpaceDE w:val="0"/>
            <w:autoSpaceDN w:val="0"/>
            <w:ind w:hanging="640"/>
            <w:jc w:val="both"/>
            <w:divId w:val="175507557"/>
            <w:rPr>
              <w:rFonts w:ascii="Exo" w:eastAsia="Times New Roman" w:hAnsi="Exo"/>
              <w:color w:val="000000"/>
              <w:sz w:val="20"/>
              <w:szCs w:val="20"/>
            </w:rPr>
          </w:pPr>
          <w:r w:rsidRPr="00420B56">
            <w:rPr>
              <w:rFonts w:ascii="Exo" w:eastAsia="Times New Roman" w:hAnsi="Exo"/>
              <w:color w:val="000000"/>
              <w:sz w:val="20"/>
              <w:szCs w:val="20"/>
            </w:rPr>
            <w:t xml:space="preserve">6. </w:t>
          </w:r>
          <w:r w:rsidRPr="00420B56">
            <w:rPr>
              <w:rFonts w:ascii="Exo" w:eastAsia="Times New Roman" w:hAnsi="Exo"/>
              <w:color w:val="000000"/>
              <w:sz w:val="20"/>
              <w:szCs w:val="20"/>
            </w:rPr>
            <w:tab/>
            <w:t xml:space="preserve">WHO. </w:t>
          </w:r>
          <w:proofErr w:type="spellStart"/>
          <w:r w:rsidRPr="00420B56">
            <w:rPr>
              <w:rFonts w:ascii="Exo" w:eastAsia="Times New Roman" w:hAnsi="Exo"/>
              <w:color w:val="000000"/>
              <w:sz w:val="20"/>
              <w:szCs w:val="20"/>
            </w:rPr>
            <w:t>Strengthening</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the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collection</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analysis</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use </w:t>
          </w:r>
          <w:proofErr w:type="spellStart"/>
          <w:r w:rsidRPr="00420B56">
            <w:rPr>
              <w:rFonts w:ascii="Exo" w:eastAsia="Times New Roman" w:hAnsi="Exo"/>
              <w:color w:val="000000"/>
              <w:sz w:val="20"/>
              <w:szCs w:val="20"/>
            </w:rPr>
            <w:t>of</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health</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workforce</w:t>
          </w:r>
          <w:proofErr w:type="spellEnd"/>
          <w:r w:rsidRPr="00420B56">
            <w:rPr>
              <w:rFonts w:ascii="Exo" w:eastAsia="Times New Roman" w:hAnsi="Exo"/>
              <w:color w:val="000000"/>
              <w:sz w:val="20"/>
              <w:szCs w:val="20"/>
            </w:rPr>
            <w:t xml:space="preserve"> data </w:t>
          </w:r>
          <w:proofErr w:type="spellStart"/>
          <w:r w:rsidRPr="00420B56">
            <w:rPr>
              <w:rFonts w:ascii="Exo" w:eastAsia="Times New Roman" w:hAnsi="Exo"/>
              <w:color w:val="000000"/>
              <w:sz w:val="20"/>
              <w:szCs w:val="20"/>
            </w:rPr>
            <w:t>and</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information</w:t>
          </w:r>
          <w:proofErr w:type="spellEnd"/>
          <w:r w:rsidRPr="00420B56">
            <w:rPr>
              <w:rFonts w:ascii="Exo" w:eastAsia="Times New Roman" w:hAnsi="Exo"/>
              <w:color w:val="000000"/>
              <w:sz w:val="20"/>
              <w:szCs w:val="20"/>
            </w:rPr>
            <w:t xml:space="preserve"> - a handbook [Internet]. 2022. </w:t>
          </w:r>
          <w:proofErr w:type="spellStart"/>
          <w:r w:rsidRPr="00420B56">
            <w:rPr>
              <w:rFonts w:ascii="Exo" w:eastAsia="Times New Roman" w:hAnsi="Exo"/>
              <w:color w:val="000000"/>
              <w:sz w:val="20"/>
              <w:szCs w:val="20"/>
            </w:rPr>
            <w:t>Available</w:t>
          </w:r>
          <w:proofErr w:type="spellEnd"/>
          <w:r w:rsidRPr="00420B56">
            <w:rPr>
              <w:rFonts w:ascii="Exo" w:eastAsia="Times New Roman" w:hAnsi="Exo"/>
              <w:color w:val="000000"/>
              <w:sz w:val="20"/>
              <w:szCs w:val="20"/>
            </w:rPr>
            <w:t xml:space="preserve"> </w:t>
          </w:r>
          <w:proofErr w:type="spellStart"/>
          <w:r w:rsidRPr="00420B56">
            <w:rPr>
              <w:rFonts w:ascii="Exo" w:eastAsia="Times New Roman" w:hAnsi="Exo"/>
              <w:color w:val="000000"/>
              <w:sz w:val="20"/>
              <w:szCs w:val="20"/>
            </w:rPr>
            <w:t>from</w:t>
          </w:r>
          <w:proofErr w:type="spellEnd"/>
          <w:r w:rsidRPr="00420B56">
            <w:rPr>
              <w:rFonts w:ascii="Exo" w:eastAsia="Times New Roman" w:hAnsi="Exo"/>
              <w:color w:val="000000"/>
              <w:sz w:val="20"/>
              <w:szCs w:val="20"/>
            </w:rPr>
            <w:t>: http://apps.who.int/bookorders.</w:t>
          </w:r>
        </w:p>
        <w:p w14:paraId="2AC30F27" w14:textId="77777777" w:rsidR="00666086" w:rsidRPr="00420B56" w:rsidRDefault="00666086" w:rsidP="00666086">
          <w:pPr>
            <w:autoSpaceDE w:val="0"/>
            <w:autoSpaceDN w:val="0"/>
            <w:ind w:hanging="640"/>
            <w:jc w:val="both"/>
            <w:divId w:val="287514636"/>
            <w:rPr>
              <w:rFonts w:ascii="Exo" w:eastAsia="Times New Roman" w:hAnsi="Exo"/>
              <w:color w:val="000000"/>
              <w:sz w:val="20"/>
              <w:szCs w:val="20"/>
            </w:rPr>
          </w:pPr>
          <w:r w:rsidRPr="00420B56">
            <w:rPr>
              <w:rFonts w:ascii="Exo" w:eastAsia="Times New Roman" w:hAnsi="Exo"/>
              <w:color w:val="000000"/>
              <w:sz w:val="20"/>
              <w:szCs w:val="20"/>
            </w:rPr>
            <w:t xml:space="preserve">7. </w:t>
          </w:r>
          <w:r w:rsidRPr="00420B56">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420B56">
            <w:rPr>
              <w:rFonts w:ascii="Exo" w:eastAsia="Times New Roman" w:hAnsi="Exo"/>
              <w:color w:val="000000"/>
              <w:sz w:val="20"/>
              <w:szCs w:val="20"/>
            </w:rPr>
            <w:t>FapUNIFESP</w:t>
          </w:r>
          <w:proofErr w:type="spellEnd"/>
          <w:r w:rsidRPr="00420B56">
            <w:rPr>
              <w:rFonts w:ascii="Exo" w:eastAsia="Times New Roman" w:hAnsi="Exo"/>
              <w:color w:val="000000"/>
              <w:sz w:val="20"/>
              <w:szCs w:val="20"/>
            </w:rPr>
            <w:t xml:space="preserve"> (SciELO); 2023;21. </w:t>
          </w:r>
        </w:p>
        <w:p w14:paraId="1AD0438A" w14:textId="18292768" w:rsidR="0078205E" w:rsidRPr="00420B56" w:rsidRDefault="00666086" w:rsidP="0078205E">
          <w:pPr>
            <w:ind w:left="-1701"/>
            <w:jc w:val="center"/>
            <w:rPr>
              <w:rFonts w:ascii="Exo" w:hAnsi="Exo"/>
            </w:rPr>
          </w:pPr>
          <w:r w:rsidRPr="00420B56">
            <w:rPr>
              <w:rFonts w:ascii="Exo" w:eastAsia="Times New Roman" w:hAnsi="Exo"/>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5"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0E9F9"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47E96" w16cex:dateUtc="2024-11-05T14:23: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0E9F9" w16cid:durableId="2AD47E96"/>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D00C8" w14:textId="77777777" w:rsidR="005155E2" w:rsidRDefault="005155E2" w:rsidP="0078205E">
      <w:pPr>
        <w:spacing w:after="0" w:line="240" w:lineRule="auto"/>
      </w:pPr>
      <w:r>
        <w:separator/>
      </w:r>
    </w:p>
  </w:endnote>
  <w:endnote w:type="continuationSeparator" w:id="0">
    <w:p w14:paraId="3CEC9F36" w14:textId="77777777" w:rsidR="005155E2" w:rsidRDefault="005155E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0A25A" w14:textId="77777777" w:rsidR="005155E2" w:rsidRDefault="005155E2" w:rsidP="0078205E">
      <w:pPr>
        <w:spacing w:after="0" w:line="240" w:lineRule="auto"/>
      </w:pPr>
      <w:r>
        <w:separator/>
      </w:r>
    </w:p>
  </w:footnote>
  <w:footnote w:type="continuationSeparator" w:id="0">
    <w:p w14:paraId="76F2C004" w14:textId="77777777" w:rsidR="005155E2" w:rsidRDefault="005155E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E1D9E"/>
    <w:rsid w:val="001239B3"/>
    <w:rsid w:val="001D0EE0"/>
    <w:rsid w:val="002826EF"/>
    <w:rsid w:val="003F6595"/>
    <w:rsid w:val="00420B56"/>
    <w:rsid w:val="00496AA8"/>
    <w:rsid w:val="004A3585"/>
    <w:rsid w:val="004C446E"/>
    <w:rsid w:val="004E0F3E"/>
    <w:rsid w:val="0051118D"/>
    <w:rsid w:val="005155E2"/>
    <w:rsid w:val="00537021"/>
    <w:rsid w:val="005C3030"/>
    <w:rsid w:val="00610B3E"/>
    <w:rsid w:val="006447AB"/>
    <w:rsid w:val="00666086"/>
    <w:rsid w:val="0078205E"/>
    <w:rsid w:val="007922A1"/>
    <w:rsid w:val="00814305"/>
    <w:rsid w:val="009B34D6"/>
    <w:rsid w:val="009E5CEE"/>
    <w:rsid w:val="00A80BE7"/>
    <w:rsid w:val="00B13018"/>
    <w:rsid w:val="00B3380F"/>
    <w:rsid w:val="00B55CBE"/>
    <w:rsid w:val="00C05C2B"/>
    <w:rsid w:val="00C567EB"/>
    <w:rsid w:val="00CA4CA1"/>
    <w:rsid w:val="00CB674E"/>
    <w:rsid w:val="00D01F87"/>
    <w:rsid w:val="00D24869"/>
    <w:rsid w:val="00D36EEF"/>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Layout" Target="diagrams/layout1.xml"/><Relationship Id="rId26" Type="http://schemas.openxmlformats.org/officeDocument/2006/relationships/glossaryDocument" Target="glossary/document.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Data" Target="diagrams/data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i.org/10.1186/s12960-021-00674-0"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86/s12960-021-00697-7"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hyperlink" Target="https://github.com/danielppagotto/dimensionamento_m4/blob/main/01_indicadores/07_equipamentos/07_indicadores_equipamentos.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panose1 w:val="00000000000000000000"/>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panose1 w:val="020F0203040100060004"/>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C34A1"/>
    <w:rsid w:val="00577D77"/>
    <w:rsid w:val="009A2513"/>
    <w:rsid w:val="00A647F7"/>
    <w:rsid w:val="00AE103D"/>
    <w:rsid w:val="00BA0934"/>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1296</Words>
  <Characters>7003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cp:lastModifiedBy>
  <cp:revision>7</cp:revision>
  <dcterms:created xsi:type="dcterms:W3CDTF">2024-11-06T13:56:00Z</dcterms:created>
  <dcterms:modified xsi:type="dcterms:W3CDTF">2024-11-06T14:25:00Z</dcterms:modified>
</cp:coreProperties>
</file>
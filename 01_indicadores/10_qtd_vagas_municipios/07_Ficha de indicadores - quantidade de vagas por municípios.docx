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7CFD1D7B" w:rsidR="0078205E" w:rsidRDefault="002F4103"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8378B13" wp14:editId="026EF133">
            <wp:simplePos x="0" y="0"/>
            <wp:positionH relativeFrom="column">
              <wp:posOffset>-1133475</wp:posOffset>
            </wp:positionH>
            <wp:positionV relativeFrom="paragraph">
              <wp:posOffset>-892175</wp:posOffset>
            </wp:positionV>
            <wp:extent cx="7597140" cy="10746698"/>
            <wp:effectExtent l="0" t="0" r="3810" b="0"/>
            <wp:wrapNone/>
            <wp:docPr id="362720815" name="Imagem 1" descr="Interface gráfica do usuário, Diagram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20815" name="Imagem 3" descr="Interface gráfica do usuário, Diagrama,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618727" cy="10777235"/>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214BC6F5" w:rsidR="0078205E" w:rsidRDefault="00870EE1" w:rsidP="0078205E">
      <w:pPr>
        <w:pStyle w:val="Texto"/>
        <w:spacing w:after="0" w:line="240" w:lineRule="auto"/>
        <w:jc w:val="center"/>
        <w:rPr>
          <w:b/>
          <w:bCs/>
          <w:sz w:val="30"/>
          <w:szCs w:val="30"/>
        </w:rPr>
      </w:pPr>
      <w:r w:rsidRPr="00870EE1">
        <w:rPr>
          <w:b/>
          <w:bCs/>
          <w:sz w:val="30"/>
          <w:szCs w:val="30"/>
        </w:rPr>
        <w:lastRenderedPageBreak/>
        <w:t>Distribuição dos tipos de vínculos de profissionais</w:t>
      </w:r>
      <w:r w:rsidRPr="00155B1B">
        <w:rPr>
          <w:b/>
          <w:bCs/>
          <w:sz w:val="30"/>
          <w:szCs w:val="30"/>
        </w:rPr>
        <w:t xml:space="preserve"> </w:t>
      </w:r>
    </w:p>
    <w:p w14:paraId="4C007F63" w14:textId="062072E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000000">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1239B3" w:rsidRPr="001239B3">
              <w:rPr>
                <w:noProof/>
                <w:webHidden/>
              </w:rPr>
              <w:t>5</w:t>
            </w:r>
            <w:r w:rsidR="001239B3" w:rsidRPr="001239B3">
              <w:rPr>
                <w:noProof/>
                <w:webHidden/>
              </w:rPr>
              <w:fldChar w:fldCharType="end"/>
            </w:r>
          </w:hyperlink>
        </w:p>
        <w:p w14:paraId="122AFCFC" w14:textId="43DB701D" w:rsidR="001239B3" w:rsidRPr="001239B3" w:rsidRDefault="00000000">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1239B3" w:rsidRPr="001239B3">
              <w:rPr>
                <w:noProof/>
                <w:webHidden/>
              </w:rPr>
              <w:t>7</w:t>
            </w:r>
            <w:r w:rsidR="001239B3" w:rsidRPr="001239B3">
              <w:rPr>
                <w:noProof/>
                <w:webHidden/>
              </w:rPr>
              <w:fldChar w:fldCharType="end"/>
            </w:r>
          </w:hyperlink>
        </w:p>
        <w:p w14:paraId="163807AC" w14:textId="5AEB95B3" w:rsidR="001239B3" w:rsidRPr="001239B3" w:rsidRDefault="00000000">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1239B3" w:rsidRPr="001239B3">
              <w:rPr>
                <w:noProof/>
                <w:webHidden/>
              </w:rPr>
              <w:t>8</w:t>
            </w:r>
            <w:r w:rsidR="001239B3"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7527DA23" w:rsidR="004A3585" w:rsidRDefault="004A3585" w:rsidP="004A3585"/>
    <w:p w14:paraId="14E85BCB" w14:textId="31163484" w:rsidR="002F4103" w:rsidRDefault="002F4103" w:rsidP="004A3585"/>
    <w:p w14:paraId="3BE98784" w14:textId="0900AB72" w:rsidR="002F4103" w:rsidRDefault="002F4103" w:rsidP="004A3585"/>
    <w:p w14:paraId="79BDFBBE" w14:textId="086FA53B" w:rsidR="002F4103" w:rsidRDefault="002F4103" w:rsidP="004A3585"/>
    <w:p w14:paraId="3E228FFE" w14:textId="4EFAC8A8" w:rsidR="002F4103" w:rsidRDefault="002F4103" w:rsidP="004A3585"/>
    <w:p w14:paraId="05F0B684" w14:textId="7E96A57D" w:rsidR="002F4103" w:rsidRDefault="002F4103" w:rsidP="004A3585"/>
    <w:p w14:paraId="7457ADCF" w14:textId="62B3D2B6" w:rsidR="002F4103" w:rsidRDefault="002F4103" w:rsidP="004A3585"/>
    <w:p w14:paraId="27A77B57" w14:textId="5F338FAC" w:rsidR="002F4103" w:rsidRDefault="002F4103" w:rsidP="004A3585"/>
    <w:p w14:paraId="581B95DF" w14:textId="3551646E" w:rsidR="002F4103" w:rsidRDefault="002F4103" w:rsidP="004A3585"/>
    <w:p w14:paraId="0E869054" w14:textId="77777777" w:rsidR="002F4103" w:rsidRDefault="002F4103" w:rsidP="004A3585"/>
    <w:p w14:paraId="62FEE483" w14:textId="77777777" w:rsidR="004A3585" w:rsidRPr="004A3585" w:rsidRDefault="004A3585" w:rsidP="004A3585"/>
    <w:p w14:paraId="318E65E8" w14:textId="6662092A" w:rsidR="00A80BE7" w:rsidRPr="004F5F6E" w:rsidRDefault="00A80BE7" w:rsidP="00D36EEF">
      <w:pPr>
        <w:pStyle w:val="Ttulo1"/>
        <w:jc w:val="center"/>
        <w:rPr>
          <w:rFonts w:ascii="Exo" w:hAnsi="Exo"/>
          <w:b/>
          <w:bCs/>
          <w:color w:val="auto"/>
        </w:rPr>
      </w:pPr>
      <w:bookmarkStart w:id="0" w:name="_Toc181700707"/>
      <w:r w:rsidRPr="004F5F6E">
        <w:rPr>
          <w:rFonts w:ascii="Exo" w:hAnsi="Exo"/>
          <w:b/>
          <w:bCs/>
          <w:color w:val="auto"/>
        </w:rPr>
        <w:lastRenderedPageBreak/>
        <w:t>Introdução</w:t>
      </w:r>
      <w:bookmarkEnd w:id="0"/>
    </w:p>
    <w:p w14:paraId="7021F616" w14:textId="051BE384" w:rsidR="00A80BE7" w:rsidRPr="004F5F6E" w:rsidRDefault="00A80BE7" w:rsidP="005C3030">
      <w:pPr>
        <w:ind w:left="-1701"/>
        <w:rPr>
          <w:rFonts w:ascii="Exo" w:hAnsi="Exo"/>
        </w:rPr>
      </w:pPr>
    </w:p>
    <w:p w14:paraId="33B87979" w14:textId="608EEB74" w:rsidR="00B13018" w:rsidRPr="004F5F6E" w:rsidRDefault="00B13018" w:rsidP="00537021">
      <w:pPr>
        <w:pStyle w:val="SemEspaamento"/>
        <w:spacing w:after="200" w:line="360" w:lineRule="auto"/>
        <w:ind w:firstLine="851"/>
        <w:jc w:val="both"/>
        <w:rPr>
          <w:rFonts w:ascii="Exo" w:hAnsi="Exo"/>
          <w:sz w:val="20"/>
          <w:szCs w:val="20"/>
        </w:rPr>
      </w:pPr>
      <w:r w:rsidRPr="004F5F6E">
        <w:rPr>
          <w:rFonts w:ascii="Exo" w:hAnsi="Exo"/>
          <w:sz w:val="20"/>
          <w:szCs w:val="20"/>
        </w:rPr>
        <w:t xml:space="preserve">Em 2016, motivados por alertas de déficits de profissionais de saúde no futuro, a Organização Mundial da Saúde (OMS) lançou uma estratégia chamada </w:t>
      </w:r>
      <w:r w:rsidRPr="004F5F6E">
        <w:rPr>
          <w:rFonts w:ascii="Exo" w:hAnsi="Exo"/>
          <w:i/>
          <w:iCs/>
          <w:sz w:val="20"/>
          <w:szCs w:val="20"/>
        </w:rPr>
        <w:t xml:space="preserve">Global </w:t>
      </w:r>
      <w:proofErr w:type="spellStart"/>
      <w:r w:rsidRPr="004F5F6E">
        <w:rPr>
          <w:rFonts w:ascii="Exo" w:hAnsi="Exo"/>
          <w:i/>
          <w:iCs/>
          <w:sz w:val="20"/>
          <w:szCs w:val="20"/>
        </w:rPr>
        <w:t>Strategy</w:t>
      </w:r>
      <w:proofErr w:type="spellEnd"/>
      <w:r w:rsidRPr="004F5F6E">
        <w:rPr>
          <w:rFonts w:ascii="Exo" w:hAnsi="Exo"/>
          <w:i/>
          <w:iCs/>
          <w:sz w:val="20"/>
          <w:szCs w:val="20"/>
        </w:rPr>
        <w:t xml:space="preserve"> for </w:t>
      </w:r>
      <w:proofErr w:type="spellStart"/>
      <w:r w:rsidRPr="004F5F6E">
        <w:rPr>
          <w:rFonts w:ascii="Exo" w:hAnsi="Exo"/>
          <w:i/>
          <w:iCs/>
          <w:sz w:val="20"/>
          <w:szCs w:val="20"/>
        </w:rPr>
        <w:t>Human</w:t>
      </w:r>
      <w:proofErr w:type="spellEnd"/>
      <w:r w:rsidRPr="004F5F6E">
        <w:rPr>
          <w:rFonts w:ascii="Exo" w:hAnsi="Exo"/>
          <w:i/>
          <w:iCs/>
          <w:sz w:val="20"/>
          <w:szCs w:val="20"/>
        </w:rPr>
        <w:t xml:space="preserve"> </w:t>
      </w:r>
      <w:proofErr w:type="spellStart"/>
      <w:r w:rsidRPr="004F5F6E">
        <w:rPr>
          <w:rFonts w:ascii="Exo" w:hAnsi="Exo"/>
          <w:i/>
          <w:iCs/>
          <w:sz w:val="20"/>
          <w:szCs w:val="20"/>
        </w:rPr>
        <w:t>Resources</w:t>
      </w:r>
      <w:proofErr w:type="spellEnd"/>
      <w:r w:rsidRPr="004F5F6E">
        <w:rPr>
          <w:rFonts w:ascii="Exo" w:hAnsi="Exo"/>
          <w:i/>
          <w:iCs/>
          <w:sz w:val="20"/>
          <w:szCs w:val="20"/>
        </w:rPr>
        <w:t xml:space="preserve"> for Health: </w:t>
      </w:r>
      <w:proofErr w:type="spellStart"/>
      <w:r w:rsidRPr="004F5F6E">
        <w:rPr>
          <w:rFonts w:ascii="Exo" w:hAnsi="Exo"/>
          <w:i/>
          <w:iCs/>
          <w:sz w:val="20"/>
          <w:szCs w:val="20"/>
        </w:rPr>
        <w:t>Workforce</w:t>
      </w:r>
      <w:proofErr w:type="spellEnd"/>
      <w:r w:rsidRPr="004F5F6E">
        <w:rPr>
          <w:rFonts w:ascii="Exo" w:hAnsi="Exo"/>
          <w:i/>
          <w:iCs/>
          <w:sz w:val="20"/>
          <w:szCs w:val="20"/>
        </w:rPr>
        <w:t xml:space="preserve"> 2030</w:t>
      </w:r>
      <w:r w:rsidRPr="004F5F6E">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4F5F6E">
            <w:rPr>
              <w:rFonts w:ascii="Exo" w:hAnsi="Exo"/>
              <w:color w:val="000000"/>
              <w:sz w:val="20"/>
              <w:szCs w:val="20"/>
              <w:vertAlign w:val="superscript"/>
            </w:rPr>
            <w:t>1</w:t>
          </w:r>
        </w:sdtContent>
      </w:sdt>
      <w:r w:rsidRPr="004F5F6E">
        <w:rPr>
          <w:rFonts w:ascii="Exo" w:hAnsi="Exo"/>
          <w:sz w:val="20"/>
          <w:szCs w:val="20"/>
        </w:rPr>
        <w:t>.</w:t>
      </w:r>
    </w:p>
    <w:p w14:paraId="0882896E" w14:textId="776EC3C4" w:rsidR="00D36EEF" w:rsidRPr="004F5F6E" w:rsidRDefault="00B13018" w:rsidP="00537021">
      <w:pPr>
        <w:pStyle w:val="SemEspaamento"/>
        <w:spacing w:after="200" w:line="360" w:lineRule="auto"/>
        <w:ind w:firstLine="851"/>
        <w:jc w:val="both"/>
        <w:rPr>
          <w:rFonts w:ascii="Exo" w:hAnsi="Exo"/>
          <w:sz w:val="20"/>
          <w:szCs w:val="20"/>
        </w:rPr>
      </w:pPr>
      <w:r w:rsidRPr="004F5F6E">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4F5F6E">
            <w:rPr>
              <w:rFonts w:ascii="Exo" w:hAnsi="Exo"/>
              <w:color w:val="000000"/>
              <w:sz w:val="20"/>
              <w:szCs w:val="20"/>
              <w:vertAlign w:val="superscript"/>
            </w:rPr>
            <w:t>2,3</w:t>
          </w:r>
        </w:sdtContent>
      </w:sdt>
      <w:r w:rsidRPr="004F5F6E">
        <w:rPr>
          <w:rFonts w:ascii="Exo" w:hAnsi="Exo"/>
          <w:sz w:val="20"/>
          <w:szCs w:val="20"/>
        </w:rPr>
        <w:t xml:space="preserve">. Diante disso, este relatório faz parte de uma coletânea de indicadores que compõe as dinâmicas da força de trabalho em saúde. Para isso, foram </w:t>
      </w:r>
      <w:r w:rsidR="00D36EEF" w:rsidRPr="004F5F6E">
        <w:rPr>
          <w:rFonts w:ascii="Exo" w:hAnsi="Exo"/>
          <w:sz w:val="20"/>
          <w:szCs w:val="20"/>
        </w:rPr>
        <w:t>levantadas</w:t>
      </w:r>
      <w:r w:rsidRPr="004F5F6E">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4F5F6E">
            <w:rPr>
              <w:rFonts w:ascii="Exo" w:hAnsi="Exo"/>
              <w:color w:val="000000"/>
              <w:sz w:val="20"/>
              <w:szCs w:val="20"/>
              <w:vertAlign w:val="superscript"/>
            </w:rPr>
            <w:t>4–6</w:t>
          </w:r>
        </w:sdtContent>
      </w:sdt>
      <w:r w:rsidR="00D36EEF" w:rsidRPr="004F5F6E">
        <w:rPr>
          <w:rFonts w:ascii="Exo" w:hAnsi="Exo"/>
          <w:sz w:val="20"/>
          <w:szCs w:val="20"/>
        </w:rPr>
        <w:t xml:space="preserve"> </w:t>
      </w:r>
      <w:commentRangeStart w:id="1"/>
      <w:r w:rsidR="00D36EEF" w:rsidRPr="004F5F6E">
        <w:rPr>
          <w:rFonts w:ascii="Exo" w:hAnsi="Exo"/>
          <w:sz w:val="20"/>
          <w:szCs w:val="20"/>
        </w:rPr>
        <w:t xml:space="preserve">que </w:t>
      </w:r>
      <w:r w:rsidR="00D36EEF" w:rsidRPr="004F5F6E">
        <w:rPr>
          <w:rFonts w:ascii="Exo" w:hAnsi="Exo"/>
          <w:sz w:val="20"/>
          <w:szCs w:val="20"/>
          <w:highlight w:val="yellow"/>
        </w:rPr>
        <w:t xml:space="preserve">resultou em um compêndio de </w:t>
      </w:r>
      <w:proofErr w:type="spellStart"/>
      <w:r w:rsidR="00D36EEF" w:rsidRPr="004F5F6E">
        <w:rPr>
          <w:rFonts w:ascii="Exo" w:hAnsi="Exo"/>
          <w:sz w:val="20"/>
          <w:szCs w:val="20"/>
          <w:highlight w:val="yellow"/>
        </w:rPr>
        <w:t>xx</w:t>
      </w:r>
      <w:proofErr w:type="spellEnd"/>
      <w:r w:rsidR="00D36EEF" w:rsidRPr="004F5F6E">
        <w:rPr>
          <w:rFonts w:ascii="Exo" w:hAnsi="Exo"/>
          <w:sz w:val="20"/>
          <w:szCs w:val="20"/>
          <w:highlight w:val="yellow"/>
        </w:rPr>
        <w:t xml:space="preserve"> indicadores das dimensões </w:t>
      </w:r>
      <w:proofErr w:type="spellStart"/>
      <w:r w:rsidR="00D36EEF" w:rsidRPr="004F5F6E">
        <w:rPr>
          <w:rFonts w:ascii="Exo" w:hAnsi="Exo"/>
          <w:sz w:val="20"/>
          <w:szCs w:val="20"/>
          <w:highlight w:val="yellow"/>
        </w:rPr>
        <w:t>xxx</w:t>
      </w:r>
      <w:proofErr w:type="spellEnd"/>
      <w:r w:rsidR="00D36EEF" w:rsidRPr="004F5F6E">
        <w:rPr>
          <w:rFonts w:ascii="Exo" w:hAnsi="Exo"/>
          <w:sz w:val="20"/>
          <w:szCs w:val="20"/>
          <w:highlight w:val="yellow"/>
        </w:rPr>
        <w:t>. Como exemplo de indicadores temos: a</w:t>
      </w:r>
      <w:del w:id="2" w:author="HENRIQUE RIBEIRO DA SILVEIRA" w:date="2024-11-05T13:46:00Z">
        <w:r w:rsidR="00D36EEF" w:rsidRPr="004F5F6E" w:rsidDel="00D7294F">
          <w:rPr>
            <w:rFonts w:ascii="Exo" w:hAnsi="Exo"/>
            <w:sz w:val="20"/>
            <w:szCs w:val="20"/>
            <w:highlight w:val="yellow"/>
          </w:rPr>
          <w:delText>)</w:delText>
        </w:r>
      </w:del>
      <w:ins w:id="3" w:author="HENRIQUE RIBEIRO DA SILVEIRA" w:date="2024-11-05T13:46:00Z">
        <w:r w:rsidR="00D7294F" w:rsidRPr="004F5F6E">
          <w:rPr>
            <w:rFonts w:ascii="Exo" w:hAnsi="Exo"/>
            <w:sz w:val="20"/>
            <w:szCs w:val="20"/>
            <w:highlight w:val="yellow"/>
          </w:rPr>
          <w:t xml:space="preserve"> </w:t>
        </w:r>
      </w:ins>
      <w:r w:rsidR="00D7294F" w:rsidRPr="004F5F6E">
        <w:rPr>
          <w:rFonts w:ascii="Exo" w:hAnsi="Exo"/>
          <w:sz w:val="20"/>
          <w:szCs w:val="20"/>
          <w:highlight w:val="yellow"/>
        </w:rPr>
        <w:t>rendimento médio</w:t>
      </w:r>
      <w:r w:rsidR="00D36EEF" w:rsidRPr="004F5F6E">
        <w:rPr>
          <w:rFonts w:ascii="Exo" w:hAnsi="Exo"/>
          <w:sz w:val="20"/>
          <w:szCs w:val="20"/>
          <w:highlight w:val="yellow"/>
        </w:rPr>
        <w:t>...; b)</w:t>
      </w:r>
      <w:r w:rsidR="00D7294F" w:rsidRPr="004F5F6E">
        <w:rPr>
          <w:rFonts w:ascii="Exo" w:hAnsi="Exo"/>
          <w:sz w:val="20"/>
          <w:szCs w:val="20"/>
          <w:highlight w:val="yellow"/>
        </w:rPr>
        <w:t xml:space="preserve"> retenção</w:t>
      </w:r>
      <w:r w:rsidR="00D36EEF" w:rsidRPr="004F5F6E">
        <w:rPr>
          <w:rFonts w:ascii="Exo" w:hAnsi="Exo"/>
          <w:sz w:val="20"/>
          <w:szCs w:val="20"/>
          <w:highlight w:val="yellow"/>
        </w:rPr>
        <w:t>...; c</w:t>
      </w:r>
      <w:proofErr w:type="gramStart"/>
      <w:r w:rsidR="00D36EEF" w:rsidRPr="004F5F6E">
        <w:rPr>
          <w:rFonts w:ascii="Exo" w:hAnsi="Exo"/>
          <w:sz w:val="20"/>
          <w:szCs w:val="20"/>
          <w:highlight w:val="yellow"/>
        </w:rPr>
        <w:t>);</w:t>
      </w:r>
      <w:ins w:id="4" w:author="HENRIQUE RIBEIRO DA SILVEIRA" w:date="2024-11-05T13:46:00Z">
        <w:r w:rsidR="00D7294F" w:rsidRPr="004F5F6E">
          <w:rPr>
            <w:rFonts w:ascii="Exo" w:hAnsi="Exo"/>
            <w:sz w:val="20"/>
            <w:szCs w:val="20"/>
            <w:highlight w:val="yellow"/>
          </w:rPr>
          <w:t>precarização</w:t>
        </w:r>
        <w:proofErr w:type="gramEnd"/>
        <w:r w:rsidR="00D7294F" w:rsidRPr="004F5F6E">
          <w:rPr>
            <w:rFonts w:ascii="Exo" w:hAnsi="Exo"/>
            <w:sz w:val="20"/>
            <w:szCs w:val="20"/>
            <w:highlight w:val="yellow"/>
          </w:rPr>
          <w:t xml:space="preserve"> de vínculos</w:t>
        </w:r>
      </w:ins>
      <w:r w:rsidR="00D36EEF" w:rsidRPr="004F5F6E">
        <w:rPr>
          <w:rFonts w:ascii="Exo" w:hAnsi="Exo"/>
          <w:sz w:val="20"/>
          <w:szCs w:val="20"/>
          <w:highlight w:val="yellow"/>
        </w:rPr>
        <w:t xml:space="preserve"> dentre outros.</w:t>
      </w:r>
      <w:r w:rsidR="00D36EEF" w:rsidRPr="004F5F6E">
        <w:rPr>
          <w:rFonts w:ascii="Exo" w:hAnsi="Exo"/>
          <w:sz w:val="20"/>
          <w:szCs w:val="20"/>
        </w:rPr>
        <w:t xml:space="preserve"> </w:t>
      </w:r>
      <w:commentRangeEnd w:id="1"/>
      <w:r w:rsidR="003F6595" w:rsidRPr="004F5F6E">
        <w:rPr>
          <w:rStyle w:val="Refdecomentrio"/>
          <w:rFonts w:ascii="Exo" w:hAnsi="Exo"/>
        </w:rPr>
        <w:commentReference w:id="1"/>
      </w:r>
    </w:p>
    <w:p w14:paraId="00B525C2" w14:textId="36B5B516" w:rsidR="00D36EEF" w:rsidRPr="004F5F6E" w:rsidRDefault="00D36EEF" w:rsidP="00537021">
      <w:pPr>
        <w:pStyle w:val="SemEspaamento"/>
        <w:spacing w:after="200" w:line="360" w:lineRule="auto"/>
        <w:ind w:firstLine="851"/>
        <w:jc w:val="both"/>
        <w:rPr>
          <w:rFonts w:ascii="Exo" w:hAnsi="Exo"/>
          <w:sz w:val="20"/>
          <w:szCs w:val="20"/>
        </w:rPr>
      </w:pPr>
      <w:r w:rsidRPr="004F5F6E">
        <w:rPr>
          <w:rFonts w:ascii="Exo" w:hAnsi="Exo"/>
          <w:sz w:val="20"/>
          <w:szCs w:val="20"/>
        </w:rPr>
        <w:t>Neste documento descrevemos os processos executados para construção do indicador</w:t>
      </w:r>
      <w:r w:rsidR="00E47210" w:rsidRPr="004F5F6E">
        <w:rPr>
          <w:rFonts w:ascii="Exo" w:hAnsi="Exo"/>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5"/>
      <w:r w:rsidR="00E47210" w:rsidRPr="004F5F6E">
        <w:rPr>
          <w:rFonts w:ascii="Exo" w:hAnsi="Exo"/>
          <w:sz w:val="20"/>
          <w:szCs w:val="20"/>
        </w:rPr>
        <w:t xml:space="preserve">saúde </w:t>
      </w:r>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r w:rsidR="00E47210" w:rsidRPr="004F5F6E">
            <w:rPr>
              <w:rFonts w:ascii="Exo" w:hAnsi="Exo"/>
              <w:color w:val="000000"/>
              <w:sz w:val="20"/>
              <w:szCs w:val="20"/>
              <w:vertAlign w:val="superscript"/>
            </w:rPr>
            <w:t>7</w:t>
          </w:r>
        </w:sdtContent>
      </w:sdt>
      <w:r w:rsidRPr="004F5F6E">
        <w:rPr>
          <w:rFonts w:ascii="Exo" w:hAnsi="Exo"/>
          <w:sz w:val="20"/>
          <w:szCs w:val="20"/>
        </w:rPr>
        <w:t xml:space="preserve">. </w:t>
      </w:r>
      <w:commentRangeEnd w:id="5"/>
      <w:r w:rsidR="00E47210" w:rsidRPr="004F5F6E">
        <w:rPr>
          <w:rStyle w:val="Refdecomentrio"/>
          <w:rFonts w:ascii="Exo" w:hAnsi="Exo"/>
        </w:rPr>
        <w:commentReference w:id="5"/>
      </w:r>
    </w:p>
    <w:p w14:paraId="014A8130" w14:textId="6BF3420B" w:rsidR="00D36EEF" w:rsidRPr="004F5F6E" w:rsidRDefault="00E47210" w:rsidP="00537021">
      <w:pPr>
        <w:pStyle w:val="SemEspaamento"/>
        <w:spacing w:after="200" w:line="360" w:lineRule="auto"/>
        <w:ind w:firstLine="851"/>
        <w:jc w:val="both"/>
        <w:rPr>
          <w:rFonts w:ascii="Exo" w:hAnsi="Exo"/>
          <w:sz w:val="20"/>
          <w:szCs w:val="20"/>
        </w:rPr>
      </w:pPr>
      <w:r w:rsidRPr="004F5F6E">
        <w:rPr>
          <w:rFonts w:ascii="Exo" w:hAnsi="Exo"/>
          <w:sz w:val="20"/>
          <w:szCs w:val="20"/>
        </w:rPr>
        <w:t xml:space="preserve">Este documento está estruturado em x seções além desta introdução. A seguir vamos mostrar a ficha do indicador, bem como </w:t>
      </w:r>
      <w:r w:rsidR="004A3585" w:rsidRPr="004F5F6E">
        <w:rPr>
          <w:rFonts w:ascii="Exo" w:hAnsi="Exo"/>
          <w:sz w:val="20"/>
          <w:szCs w:val="20"/>
        </w:rPr>
        <w:t>alguns artefatos associados</w:t>
      </w:r>
      <w:r w:rsidRPr="004F5F6E">
        <w:rPr>
          <w:rFonts w:ascii="Exo" w:hAnsi="Exo"/>
          <w:sz w:val="20"/>
          <w:szCs w:val="20"/>
        </w:rPr>
        <w:t xml:space="preserve"> a ela, que são: </w:t>
      </w:r>
      <w:r w:rsidR="004A3585" w:rsidRPr="004F5F6E">
        <w:rPr>
          <w:rFonts w:ascii="Exo" w:hAnsi="Exo"/>
          <w:sz w:val="20"/>
          <w:szCs w:val="20"/>
        </w:rPr>
        <w:t xml:space="preserve">a) </w:t>
      </w:r>
      <w:r w:rsidRPr="004F5F6E">
        <w:rPr>
          <w:rFonts w:ascii="Exo" w:hAnsi="Exo"/>
          <w:sz w:val="20"/>
          <w:szCs w:val="20"/>
        </w:rPr>
        <w:t xml:space="preserve">consulta SQL usada para calcular o indicador; </w:t>
      </w:r>
      <w:r w:rsidR="004A3585" w:rsidRPr="004F5F6E">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51AF9757" w:rsidR="003F6595" w:rsidRDefault="003F6595" w:rsidP="004A3585">
      <w:pPr>
        <w:jc w:val="both"/>
        <w:rPr>
          <w:rFonts w:ascii="Exo" w:hAnsi="Exo"/>
        </w:rPr>
      </w:pPr>
    </w:p>
    <w:p w14:paraId="584DBB5F" w14:textId="391A1264" w:rsidR="00972BFA" w:rsidRDefault="00972BFA" w:rsidP="004A3585">
      <w:pPr>
        <w:jc w:val="both"/>
        <w:rPr>
          <w:rFonts w:ascii="Exo" w:hAnsi="Exo"/>
        </w:rPr>
      </w:pPr>
    </w:p>
    <w:p w14:paraId="384048DE" w14:textId="004C4562" w:rsidR="00972BFA" w:rsidRDefault="00972BFA" w:rsidP="004A3585">
      <w:pPr>
        <w:jc w:val="both"/>
        <w:rPr>
          <w:rFonts w:ascii="Exo" w:hAnsi="Exo"/>
        </w:rPr>
      </w:pPr>
    </w:p>
    <w:p w14:paraId="090E7B0D" w14:textId="77777777" w:rsidR="00972BFA" w:rsidRPr="004F5F6E" w:rsidRDefault="00972BFA" w:rsidP="004A3585">
      <w:pPr>
        <w:jc w:val="both"/>
        <w:rPr>
          <w:rFonts w:ascii="Exo" w:hAnsi="Exo"/>
        </w:rPr>
      </w:pPr>
    </w:p>
    <w:p w14:paraId="030E8C39" w14:textId="593BF357" w:rsidR="00A80BE7" w:rsidRPr="004F5F6E" w:rsidRDefault="00070E8E" w:rsidP="004A3585">
      <w:pPr>
        <w:pStyle w:val="Ttulo1"/>
        <w:jc w:val="center"/>
        <w:rPr>
          <w:rFonts w:ascii="Exo" w:hAnsi="Exo"/>
          <w:b/>
          <w:bCs/>
          <w:color w:val="auto"/>
        </w:rPr>
      </w:pPr>
      <w:bookmarkStart w:id="6" w:name="_Toc181700708"/>
      <w:r w:rsidRPr="004F5F6E">
        <w:rPr>
          <w:rFonts w:ascii="Exo" w:hAnsi="Exo"/>
          <w:b/>
          <w:bCs/>
          <w:color w:val="auto"/>
        </w:rPr>
        <w:lastRenderedPageBreak/>
        <w:t>Ficha de in</w:t>
      </w:r>
      <w:r w:rsidR="004A3585" w:rsidRPr="004F5F6E">
        <w:rPr>
          <w:rFonts w:ascii="Exo" w:hAnsi="Exo"/>
          <w:b/>
          <w:bCs/>
          <w:color w:val="auto"/>
        </w:rPr>
        <w:t>dicador</w:t>
      </w:r>
      <w:bookmarkEnd w:id="6"/>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4F5F6E" w:rsidRPr="004F5F6E" w14:paraId="598841A2" w14:textId="77777777" w:rsidTr="004F5F6E">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BF0C9D2" w14:textId="77777777" w:rsidR="004F5F6E" w:rsidRPr="004F5F6E" w:rsidRDefault="004F5F6E" w:rsidP="00217ED0">
            <w:pPr>
              <w:pStyle w:val="QuadrosFiguras1"/>
              <w:spacing w:before="60" w:line="276" w:lineRule="auto"/>
              <w:jc w:val="left"/>
              <w:rPr>
                <w:rFonts w:ascii="Exo" w:hAnsi="Exo"/>
                <w:sz w:val="22"/>
                <w:szCs w:val="24"/>
              </w:rPr>
            </w:pPr>
            <w:r w:rsidRPr="004F5F6E">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F7B5568" w14:textId="77777777" w:rsidR="004F5F6E" w:rsidRPr="00870EE1" w:rsidRDefault="004F5F6E" w:rsidP="00217ED0">
            <w:pPr>
              <w:pStyle w:val="QuadrosFiguras1"/>
              <w:spacing w:before="60" w:after="60" w:line="240" w:lineRule="auto"/>
              <w:jc w:val="left"/>
              <w:rPr>
                <w:rFonts w:ascii="Exo" w:hAnsi="Exo"/>
                <w:b/>
                <w:bCs/>
                <w:color w:val="auto"/>
                <w:sz w:val="22"/>
                <w:szCs w:val="24"/>
              </w:rPr>
            </w:pPr>
            <w:r w:rsidRPr="00870EE1">
              <w:rPr>
                <w:rFonts w:ascii="Exo" w:hAnsi="Exo"/>
                <w:b/>
                <w:bCs/>
                <w:color w:val="auto"/>
                <w:sz w:val="22"/>
                <w:szCs w:val="24"/>
              </w:rPr>
              <w:t>Distribuição dos tipos de vínculos de profissionais</w:t>
            </w:r>
          </w:p>
        </w:tc>
      </w:tr>
      <w:tr w:rsidR="004F5F6E" w:rsidRPr="004F5F6E" w14:paraId="68415E26" w14:textId="77777777" w:rsidTr="004F5F6E">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B4ACF4C" w14:textId="77777777" w:rsidR="004F5F6E" w:rsidRPr="004F5F6E" w:rsidRDefault="004F5F6E" w:rsidP="00217ED0">
            <w:pPr>
              <w:rPr>
                <w:rFonts w:ascii="Exo" w:hAnsi="Exo"/>
                <w:b/>
                <w:bCs/>
                <w:color w:val="FFFFFF" w:themeColor="background1"/>
                <w:szCs w:val="24"/>
              </w:rPr>
            </w:pPr>
            <w:r w:rsidRPr="004F5F6E">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5FFF8294" w14:textId="77777777" w:rsidR="004F5F6E" w:rsidRPr="00870EE1" w:rsidRDefault="004F5F6E" w:rsidP="00217ED0">
            <w:pPr>
              <w:pStyle w:val="QuadrosFiguras1"/>
              <w:spacing w:before="60" w:after="60" w:line="240" w:lineRule="auto"/>
              <w:jc w:val="left"/>
              <w:rPr>
                <w:rFonts w:ascii="Exo" w:hAnsi="Exo"/>
                <w:color w:val="auto"/>
              </w:rPr>
            </w:pPr>
            <w:r w:rsidRPr="00870EE1">
              <w:rPr>
                <w:rFonts w:ascii="Exo" w:hAnsi="Exo"/>
                <w:color w:val="auto"/>
              </w:rPr>
              <w:t>Força de Trabalho em Saúde</w:t>
            </w:r>
          </w:p>
        </w:tc>
      </w:tr>
      <w:tr w:rsidR="004F5F6E" w:rsidRPr="004F5F6E" w14:paraId="1A08F8E2" w14:textId="77777777" w:rsidTr="004F5F6E">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EC5D7B5" w14:textId="77777777" w:rsidR="004F5F6E" w:rsidRPr="004F5F6E" w:rsidRDefault="004F5F6E" w:rsidP="00217ED0">
            <w:pPr>
              <w:pStyle w:val="QuadrosFiguras1"/>
              <w:spacing w:before="60" w:line="276" w:lineRule="auto"/>
              <w:jc w:val="left"/>
              <w:rPr>
                <w:rFonts w:ascii="Exo" w:hAnsi="Exo"/>
                <w:sz w:val="22"/>
                <w:szCs w:val="24"/>
              </w:rPr>
            </w:pPr>
            <w:r w:rsidRPr="004F5F6E">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tcPr>
          <w:p w14:paraId="76F116EA" w14:textId="77777777" w:rsidR="004F5F6E" w:rsidRPr="00870EE1" w:rsidRDefault="004F5F6E" w:rsidP="00217ED0">
            <w:pPr>
              <w:pStyle w:val="QuadrosFiguras1"/>
              <w:spacing w:before="60" w:after="60" w:line="240" w:lineRule="auto"/>
              <w:jc w:val="left"/>
              <w:rPr>
                <w:rFonts w:ascii="Exo" w:hAnsi="Exo"/>
                <w:color w:val="auto"/>
              </w:rPr>
            </w:pPr>
            <w:r w:rsidRPr="00870EE1">
              <w:rPr>
                <w:rFonts w:ascii="Exo" w:hAnsi="Exo"/>
                <w:color w:val="auto"/>
              </w:rPr>
              <w:t>Proporção de vínculos</w:t>
            </w:r>
          </w:p>
        </w:tc>
      </w:tr>
      <w:tr w:rsidR="004F5F6E" w:rsidRPr="004F5F6E" w14:paraId="64AA1006" w14:textId="77777777" w:rsidTr="004F5F6E">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6540C2E7" w14:textId="77777777" w:rsidR="004F5F6E" w:rsidRPr="004F5F6E" w:rsidRDefault="004F5F6E" w:rsidP="00217ED0">
            <w:pPr>
              <w:pStyle w:val="QuadrosFiguras1"/>
              <w:spacing w:before="60" w:line="276" w:lineRule="auto"/>
              <w:jc w:val="left"/>
              <w:rPr>
                <w:rFonts w:ascii="Exo" w:hAnsi="Exo"/>
                <w:sz w:val="22"/>
                <w:szCs w:val="24"/>
              </w:rPr>
            </w:pPr>
            <w:r w:rsidRPr="004F5F6E">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0081F8BB" w14:textId="77777777" w:rsidR="004F5F6E" w:rsidRPr="00870EE1" w:rsidRDefault="004F5F6E" w:rsidP="00217ED0">
            <w:pPr>
              <w:pStyle w:val="QuadrosFiguras1"/>
              <w:spacing w:before="60" w:after="60" w:line="240" w:lineRule="auto"/>
              <w:jc w:val="left"/>
              <w:rPr>
                <w:rFonts w:ascii="Exo" w:hAnsi="Exo"/>
                <w:color w:val="auto"/>
              </w:rPr>
            </w:pPr>
            <w:r w:rsidRPr="00870EE1">
              <w:rPr>
                <w:rFonts w:ascii="Times New Roman" w:hAnsi="Times New Roman" w:cs="Times New Roman"/>
                <w:color w:val="auto"/>
              </w:rPr>
              <w:t>●</w:t>
            </w:r>
            <w:r w:rsidRPr="00870EE1">
              <w:rPr>
                <w:rFonts w:ascii="Exo" w:hAnsi="Exo" w:cs="Courier New"/>
                <w:color w:val="auto"/>
              </w:rPr>
              <w:t xml:space="preserve"> </w:t>
            </w:r>
            <w:r w:rsidRPr="00870EE1">
              <w:rPr>
                <w:rFonts w:ascii="Exo" w:hAnsi="Exo"/>
                <w:color w:val="auto"/>
              </w:rPr>
              <w:t>Cadastro Nacional de Estabelecimentos de Saúde - Profissionais (CNES-PF).</w:t>
            </w:r>
          </w:p>
          <w:p w14:paraId="152FC520" w14:textId="77777777" w:rsidR="004F5F6E" w:rsidRPr="00870EE1" w:rsidRDefault="004F5F6E" w:rsidP="00217ED0">
            <w:pPr>
              <w:pStyle w:val="QuadrosFiguras1"/>
              <w:spacing w:before="60" w:after="60" w:line="240" w:lineRule="auto"/>
              <w:jc w:val="left"/>
              <w:rPr>
                <w:rFonts w:ascii="Exo" w:hAnsi="Exo"/>
                <w:color w:val="auto"/>
              </w:rPr>
            </w:pPr>
            <w:r w:rsidRPr="00870EE1">
              <w:rPr>
                <w:rFonts w:ascii="Exo" w:hAnsi="Exo"/>
                <w:color w:val="auto"/>
              </w:rPr>
              <w:t xml:space="preserve">Instituição: Ministério da Saúde, disponibilizado via </w:t>
            </w:r>
            <w:proofErr w:type="spellStart"/>
            <w:r w:rsidRPr="00870EE1">
              <w:rPr>
                <w:rFonts w:ascii="Exo" w:hAnsi="Exo"/>
                <w:color w:val="auto"/>
              </w:rPr>
              <w:t>Datasus</w:t>
            </w:r>
            <w:proofErr w:type="spellEnd"/>
            <w:r w:rsidRPr="00870EE1">
              <w:rPr>
                <w:rFonts w:ascii="Exo" w:hAnsi="Exo"/>
                <w:color w:val="auto"/>
              </w:rPr>
              <w:t>.</w:t>
            </w:r>
          </w:p>
        </w:tc>
      </w:tr>
      <w:tr w:rsidR="004F5F6E" w:rsidRPr="004F5F6E" w14:paraId="7C5D6DE5" w14:textId="77777777" w:rsidTr="004F5F6E">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6B35B2BF" w14:textId="77777777" w:rsidR="004F5F6E" w:rsidRPr="004F5F6E" w:rsidRDefault="004F5F6E" w:rsidP="00217ED0">
            <w:pPr>
              <w:pStyle w:val="QuadrosFiguras1"/>
              <w:spacing w:before="60" w:line="276" w:lineRule="auto"/>
              <w:jc w:val="left"/>
              <w:rPr>
                <w:rFonts w:ascii="Exo" w:hAnsi="Exo"/>
                <w:sz w:val="22"/>
                <w:szCs w:val="24"/>
              </w:rPr>
            </w:pPr>
            <w:r w:rsidRPr="004F5F6E">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06173596" w14:textId="77777777" w:rsidR="004F5F6E" w:rsidRPr="00870EE1" w:rsidRDefault="004F5F6E" w:rsidP="00217ED0">
            <w:pPr>
              <w:pStyle w:val="QuadrosFiguras1"/>
              <w:spacing w:before="60" w:after="60" w:line="240" w:lineRule="auto"/>
              <w:jc w:val="both"/>
              <w:rPr>
                <w:rFonts w:ascii="Exo" w:hAnsi="Exo"/>
                <w:color w:val="auto"/>
              </w:rPr>
            </w:pPr>
            <w:r w:rsidRPr="00870EE1">
              <w:rPr>
                <w:rFonts w:ascii="Exo" w:hAnsi="Exo"/>
                <w:color w:val="auto"/>
              </w:rPr>
              <w:t>A variável VINCULAC (CNES-PF) foi utilizada como referência para classificar os tipos de vínculo, empregando a classificação de Vieira et al. (2023), que mostra a seguinte relação:</w:t>
            </w:r>
          </w:p>
          <w:p w14:paraId="436F7A0F" w14:textId="77777777" w:rsidR="004F5F6E" w:rsidRPr="00870EE1" w:rsidRDefault="004F5F6E" w:rsidP="00217ED0">
            <w:pPr>
              <w:rPr>
                <w:rFonts w:ascii="Exo" w:hAnsi="Exo"/>
                <w:sz w:val="20"/>
              </w:rPr>
            </w:pPr>
          </w:p>
          <w:p w14:paraId="26AA5EA1" w14:textId="77777777" w:rsidR="004F5F6E" w:rsidRPr="00870EE1" w:rsidRDefault="004F5F6E" w:rsidP="00217ED0">
            <w:pPr>
              <w:jc w:val="both"/>
              <w:rPr>
                <w:rFonts w:ascii="Exo" w:hAnsi="Exo"/>
                <w:b/>
                <w:bCs/>
                <w:sz w:val="20"/>
              </w:rPr>
            </w:pPr>
            <w:r w:rsidRPr="00870EE1">
              <w:rPr>
                <w:rFonts w:ascii="Exo" w:hAnsi="Exo"/>
                <w:b/>
                <w:bCs/>
                <w:sz w:val="20"/>
              </w:rPr>
              <w:t>Vínculos precarizados: </w:t>
            </w:r>
          </w:p>
          <w:p w14:paraId="70FCFD68" w14:textId="77777777" w:rsidR="004F5F6E" w:rsidRPr="00870EE1" w:rsidRDefault="004F5F6E" w:rsidP="004F5F6E">
            <w:pPr>
              <w:numPr>
                <w:ilvl w:val="0"/>
                <w:numId w:val="1"/>
              </w:numPr>
              <w:textAlignment w:val="baseline"/>
              <w:rPr>
                <w:rFonts w:ascii="Exo" w:hAnsi="Exo"/>
                <w:sz w:val="20"/>
              </w:rPr>
            </w:pPr>
            <w:r w:rsidRPr="00870EE1">
              <w:rPr>
                <w:rFonts w:ascii="Exo" w:hAnsi="Exo"/>
                <w:sz w:val="20"/>
              </w:rPr>
              <w:t>vínculo empregatício do tipo contrato por prazo determinado (VINCULAC iniciados por “0103”); </w:t>
            </w:r>
          </w:p>
          <w:p w14:paraId="34928474" w14:textId="77777777" w:rsidR="004F5F6E" w:rsidRPr="00870EE1" w:rsidRDefault="004F5F6E" w:rsidP="004F5F6E">
            <w:pPr>
              <w:numPr>
                <w:ilvl w:val="0"/>
                <w:numId w:val="1"/>
              </w:numPr>
              <w:textAlignment w:val="baseline"/>
              <w:rPr>
                <w:rFonts w:ascii="Exo" w:hAnsi="Exo"/>
                <w:sz w:val="20"/>
              </w:rPr>
            </w:pPr>
            <w:r w:rsidRPr="00870EE1">
              <w:rPr>
                <w:rFonts w:ascii="Exo" w:hAnsi="Exo"/>
                <w:sz w:val="20"/>
              </w:rPr>
              <w:t>vínculo empregatício por cargo comissionado (VINCULAC iniciados por “0104”); </w:t>
            </w:r>
          </w:p>
          <w:p w14:paraId="73F031C6" w14:textId="77777777" w:rsidR="004F5F6E" w:rsidRPr="00870EE1" w:rsidRDefault="004F5F6E" w:rsidP="004F5F6E">
            <w:pPr>
              <w:numPr>
                <w:ilvl w:val="0"/>
                <w:numId w:val="1"/>
              </w:numPr>
              <w:textAlignment w:val="baseline"/>
              <w:rPr>
                <w:rFonts w:ascii="Exo" w:hAnsi="Exo"/>
                <w:sz w:val="20"/>
              </w:rPr>
            </w:pPr>
            <w:r w:rsidRPr="00870EE1">
              <w:rPr>
                <w:rFonts w:ascii="Exo" w:hAnsi="Exo"/>
                <w:sz w:val="20"/>
              </w:rPr>
              <w:t>autônomo (VINCULAC iniciados por “02”); </w:t>
            </w:r>
          </w:p>
          <w:p w14:paraId="60B27EC0" w14:textId="77777777" w:rsidR="004F5F6E" w:rsidRPr="00870EE1" w:rsidRDefault="004F5F6E" w:rsidP="004F5F6E">
            <w:pPr>
              <w:numPr>
                <w:ilvl w:val="0"/>
                <w:numId w:val="1"/>
              </w:numPr>
              <w:textAlignment w:val="baseline"/>
              <w:rPr>
                <w:rFonts w:ascii="Exo" w:hAnsi="Exo"/>
                <w:sz w:val="20"/>
              </w:rPr>
            </w:pPr>
            <w:r w:rsidRPr="00870EE1">
              <w:rPr>
                <w:rFonts w:ascii="Exo" w:hAnsi="Exo"/>
                <w:sz w:val="20"/>
              </w:rPr>
              <w:t>cooperativa (VINCULAC iniciados por “03”); </w:t>
            </w:r>
          </w:p>
          <w:p w14:paraId="3AB57579" w14:textId="77777777" w:rsidR="004F5F6E" w:rsidRPr="00870EE1" w:rsidRDefault="004F5F6E" w:rsidP="004F5F6E">
            <w:pPr>
              <w:numPr>
                <w:ilvl w:val="0"/>
                <w:numId w:val="1"/>
              </w:numPr>
              <w:textAlignment w:val="baseline"/>
              <w:rPr>
                <w:rFonts w:ascii="Exo" w:hAnsi="Exo"/>
                <w:sz w:val="20"/>
              </w:rPr>
            </w:pPr>
            <w:r w:rsidRPr="00870EE1">
              <w:rPr>
                <w:rFonts w:ascii="Exo" w:hAnsi="Exo"/>
                <w:sz w:val="20"/>
              </w:rPr>
              <w:t>outros - bolsista (VINCULAC iniciados por “0401”); </w:t>
            </w:r>
          </w:p>
          <w:p w14:paraId="5E68881C" w14:textId="77777777" w:rsidR="004F5F6E" w:rsidRPr="00870EE1" w:rsidRDefault="004F5F6E" w:rsidP="004F5F6E">
            <w:pPr>
              <w:numPr>
                <w:ilvl w:val="0"/>
                <w:numId w:val="1"/>
              </w:numPr>
              <w:textAlignment w:val="baseline"/>
              <w:rPr>
                <w:rFonts w:ascii="Exo" w:hAnsi="Exo"/>
                <w:sz w:val="20"/>
              </w:rPr>
            </w:pPr>
            <w:r w:rsidRPr="00870EE1">
              <w:rPr>
                <w:rFonts w:ascii="Exo" w:hAnsi="Exo"/>
                <w:sz w:val="20"/>
              </w:rPr>
              <w:t>outros - sem tipo (VINCULAC iniciados por “0402”); </w:t>
            </w:r>
          </w:p>
          <w:p w14:paraId="6B3A7C40" w14:textId="77777777" w:rsidR="004F5F6E" w:rsidRPr="00870EE1" w:rsidRDefault="004F5F6E" w:rsidP="004F5F6E">
            <w:pPr>
              <w:numPr>
                <w:ilvl w:val="0"/>
                <w:numId w:val="1"/>
              </w:numPr>
              <w:textAlignment w:val="baseline"/>
              <w:rPr>
                <w:rFonts w:ascii="Exo" w:hAnsi="Exo"/>
                <w:sz w:val="20"/>
              </w:rPr>
            </w:pPr>
            <w:r w:rsidRPr="00870EE1">
              <w:rPr>
                <w:rFonts w:ascii="Exo" w:hAnsi="Exo"/>
                <w:sz w:val="20"/>
              </w:rPr>
              <w:t>bolsa (VINCULAC iniciados por “07”); </w:t>
            </w:r>
          </w:p>
          <w:p w14:paraId="3DBD9A89" w14:textId="77777777" w:rsidR="004F5F6E" w:rsidRPr="00870EE1" w:rsidRDefault="004F5F6E" w:rsidP="004F5F6E">
            <w:pPr>
              <w:numPr>
                <w:ilvl w:val="0"/>
                <w:numId w:val="1"/>
              </w:numPr>
              <w:textAlignment w:val="baseline"/>
              <w:rPr>
                <w:rFonts w:ascii="Exo" w:hAnsi="Exo"/>
                <w:sz w:val="20"/>
              </w:rPr>
            </w:pPr>
            <w:r w:rsidRPr="00870EE1">
              <w:rPr>
                <w:rFonts w:ascii="Exo" w:hAnsi="Exo"/>
                <w:sz w:val="20"/>
              </w:rPr>
              <w:t>intermediado (VINCULAC iniciados por “08”) e informal (VINCULAC iniciados por “09”). </w:t>
            </w:r>
          </w:p>
          <w:p w14:paraId="2DDE5A34" w14:textId="77777777" w:rsidR="004F5F6E" w:rsidRPr="00870EE1" w:rsidRDefault="004F5F6E" w:rsidP="00217ED0">
            <w:pPr>
              <w:textAlignment w:val="baseline"/>
              <w:rPr>
                <w:rFonts w:ascii="Exo" w:hAnsi="Exo"/>
                <w:sz w:val="20"/>
              </w:rPr>
            </w:pPr>
          </w:p>
          <w:p w14:paraId="46374DF7" w14:textId="77777777" w:rsidR="004F5F6E" w:rsidRPr="00870EE1" w:rsidRDefault="004F5F6E" w:rsidP="00217ED0">
            <w:pPr>
              <w:ind w:right="-252"/>
              <w:jc w:val="both"/>
              <w:rPr>
                <w:rFonts w:ascii="Exo" w:eastAsiaTheme="minorEastAsia" w:hAnsi="Exo"/>
                <w:sz w:val="20"/>
                <w:szCs w:val="20"/>
              </w:rPr>
            </w:pPr>
            <w:r w:rsidRPr="00870EE1">
              <w:rPr>
                <w:rFonts w:ascii="Exo" w:eastAsiaTheme="minorEastAsia" w:hAnsi="Exo"/>
                <w:sz w:val="20"/>
                <w:szCs w:val="20"/>
              </w:rPr>
              <w:t>De posse da contagem de vínculos precarizados, foi calculado o indicador.</w:t>
            </w:r>
            <w:r w:rsidRPr="00870EE1">
              <w:rPr>
                <w:rFonts w:ascii="Exo" w:hAnsi="Exo"/>
                <w:sz w:val="20"/>
              </w:rPr>
              <w:br/>
            </w:r>
          </w:p>
          <w:p w14:paraId="52B6C4BC" w14:textId="77777777" w:rsidR="004F5F6E" w:rsidRPr="00870EE1" w:rsidRDefault="004F5F6E" w:rsidP="00217ED0">
            <w:pPr>
              <w:jc w:val="both"/>
              <w:rPr>
                <w:rFonts w:ascii="Exo" w:hAnsi="Exo"/>
                <w:sz w:val="20"/>
              </w:rPr>
            </w:pPr>
            <w:r w:rsidRPr="00870EE1">
              <w:rPr>
                <w:rFonts w:ascii="Exo" w:hAnsi="Exo"/>
                <w:sz w:val="20"/>
              </w:rPr>
              <w:t>A variável TP_UNID (CNES_PF) foi utilizada para classificar a unidade a qual o vínculo pertence. A divisão foi feita conforme: </w:t>
            </w:r>
          </w:p>
          <w:p w14:paraId="48A64F7E" w14:textId="77777777" w:rsidR="004F5F6E" w:rsidRPr="00870EE1" w:rsidRDefault="004F5F6E" w:rsidP="00217ED0">
            <w:pPr>
              <w:jc w:val="both"/>
              <w:rPr>
                <w:rFonts w:ascii="Exo" w:hAnsi="Exo"/>
                <w:sz w:val="20"/>
              </w:rPr>
            </w:pPr>
          </w:p>
          <w:p w14:paraId="2F445D88" w14:textId="77777777" w:rsidR="004F5F6E" w:rsidRPr="00870EE1" w:rsidRDefault="004F5F6E" w:rsidP="00217ED0">
            <w:pPr>
              <w:jc w:val="both"/>
              <w:rPr>
                <w:rFonts w:ascii="Exo" w:hAnsi="Exo"/>
                <w:b/>
                <w:bCs/>
                <w:sz w:val="20"/>
              </w:rPr>
            </w:pPr>
            <w:r w:rsidRPr="00870EE1">
              <w:rPr>
                <w:rFonts w:ascii="Exo" w:hAnsi="Exo"/>
                <w:b/>
                <w:bCs/>
                <w:sz w:val="20"/>
              </w:rPr>
              <w:t>Atenção Primária à Saúde: </w:t>
            </w:r>
          </w:p>
          <w:p w14:paraId="6CC4EC31" w14:textId="77777777" w:rsidR="004F5F6E" w:rsidRPr="00870EE1" w:rsidRDefault="004F5F6E" w:rsidP="004F5F6E">
            <w:pPr>
              <w:numPr>
                <w:ilvl w:val="0"/>
                <w:numId w:val="2"/>
              </w:numPr>
              <w:jc w:val="both"/>
              <w:textAlignment w:val="baseline"/>
              <w:rPr>
                <w:rFonts w:ascii="Exo" w:hAnsi="Exo"/>
                <w:sz w:val="20"/>
              </w:rPr>
            </w:pPr>
            <w:r w:rsidRPr="00870EE1">
              <w:rPr>
                <w:rFonts w:ascii="Exo" w:hAnsi="Exo"/>
                <w:sz w:val="20"/>
              </w:rPr>
              <w:t>posto de saúde (TP_UNID = “01”);</w:t>
            </w:r>
          </w:p>
          <w:p w14:paraId="59A60012" w14:textId="77777777" w:rsidR="004F5F6E" w:rsidRPr="00870EE1" w:rsidRDefault="004F5F6E" w:rsidP="004F5F6E">
            <w:pPr>
              <w:numPr>
                <w:ilvl w:val="0"/>
                <w:numId w:val="2"/>
              </w:numPr>
              <w:textAlignment w:val="baseline"/>
              <w:rPr>
                <w:rFonts w:ascii="Exo" w:hAnsi="Exo"/>
                <w:sz w:val="20"/>
              </w:rPr>
            </w:pPr>
            <w:r w:rsidRPr="00870EE1">
              <w:rPr>
                <w:rFonts w:ascii="Exo" w:hAnsi="Exo"/>
                <w:sz w:val="20"/>
              </w:rPr>
              <w:t>centro de saúde/unidade básica (TP_UNID = “02”);</w:t>
            </w:r>
          </w:p>
          <w:p w14:paraId="505D9E83" w14:textId="77777777" w:rsidR="004F5F6E" w:rsidRPr="00870EE1" w:rsidRDefault="004F5F6E" w:rsidP="004F5F6E">
            <w:pPr>
              <w:numPr>
                <w:ilvl w:val="0"/>
                <w:numId w:val="2"/>
              </w:numPr>
              <w:textAlignment w:val="baseline"/>
              <w:rPr>
                <w:rFonts w:ascii="Exo" w:hAnsi="Exo"/>
                <w:sz w:val="20"/>
              </w:rPr>
            </w:pPr>
            <w:r w:rsidRPr="00870EE1">
              <w:rPr>
                <w:rFonts w:ascii="Exo" w:hAnsi="Exo"/>
                <w:sz w:val="20"/>
              </w:rPr>
              <w:t>unidade móvel fluvial (TP_UNID = “32”);</w:t>
            </w:r>
          </w:p>
          <w:p w14:paraId="3296D79D" w14:textId="77777777" w:rsidR="004F5F6E" w:rsidRPr="00870EE1" w:rsidRDefault="004F5F6E" w:rsidP="004F5F6E">
            <w:pPr>
              <w:numPr>
                <w:ilvl w:val="0"/>
                <w:numId w:val="2"/>
              </w:numPr>
              <w:textAlignment w:val="baseline"/>
              <w:rPr>
                <w:rFonts w:ascii="Exo" w:hAnsi="Exo"/>
                <w:sz w:val="20"/>
              </w:rPr>
            </w:pPr>
            <w:r w:rsidRPr="00870EE1">
              <w:rPr>
                <w:rFonts w:ascii="Exo" w:hAnsi="Exo"/>
                <w:sz w:val="20"/>
              </w:rPr>
              <w:t>unidade móvel terrestre (TP_UNID = “40”);</w:t>
            </w:r>
          </w:p>
          <w:p w14:paraId="5FDA7B93" w14:textId="77777777" w:rsidR="004F5F6E" w:rsidRPr="00870EE1" w:rsidRDefault="004F5F6E" w:rsidP="004F5F6E">
            <w:pPr>
              <w:numPr>
                <w:ilvl w:val="0"/>
                <w:numId w:val="2"/>
              </w:numPr>
              <w:textAlignment w:val="baseline"/>
              <w:rPr>
                <w:rFonts w:ascii="Exo" w:hAnsi="Exo"/>
                <w:sz w:val="20"/>
              </w:rPr>
            </w:pPr>
            <w:r w:rsidRPr="00870EE1">
              <w:rPr>
                <w:rFonts w:ascii="Exo" w:hAnsi="Exo"/>
                <w:sz w:val="20"/>
              </w:rPr>
              <w:t>centro de apoio a saúde da família (TP_UNID = “71”)</w:t>
            </w:r>
          </w:p>
          <w:p w14:paraId="5BC39290" w14:textId="77777777" w:rsidR="004F5F6E" w:rsidRPr="00870EE1" w:rsidRDefault="004F5F6E" w:rsidP="004F5F6E">
            <w:pPr>
              <w:numPr>
                <w:ilvl w:val="0"/>
                <w:numId w:val="2"/>
              </w:numPr>
              <w:textAlignment w:val="baseline"/>
              <w:rPr>
                <w:rFonts w:ascii="Exo" w:hAnsi="Exo"/>
                <w:sz w:val="20"/>
              </w:rPr>
            </w:pPr>
            <w:r w:rsidRPr="00870EE1">
              <w:rPr>
                <w:rFonts w:ascii="Exo" w:hAnsi="Exo"/>
                <w:sz w:val="20"/>
              </w:rPr>
              <w:t>unidade de atenção à saúde indígena (TP_UNID = “72”) e</w:t>
            </w:r>
          </w:p>
          <w:p w14:paraId="78DA882F" w14:textId="77777777" w:rsidR="004F5F6E" w:rsidRPr="00870EE1" w:rsidRDefault="004F5F6E" w:rsidP="004F5F6E">
            <w:pPr>
              <w:numPr>
                <w:ilvl w:val="0"/>
                <w:numId w:val="2"/>
              </w:numPr>
              <w:textAlignment w:val="baseline"/>
              <w:rPr>
                <w:rFonts w:ascii="Exo" w:hAnsi="Exo"/>
                <w:sz w:val="20"/>
              </w:rPr>
            </w:pPr>
            <w:r w:rsidRPr="00870EE1">
              <w:rPr>
                <w:rFonts w:ascii="Exo" w:hAnsi="Exo"/>
                <w:sz w:val="20"/>
              </w:rPr>
              <w:t>polo de academia da saúde (TP_UNID = “74”).</w:t>
            </w:r>
          </w:p>
          <w:p w14:paraId="72A76629" w14:textId="77777777" w:rsidR="004F5F6E" w:rsidRPr="00870EE1" w:rsidRDefault="004F5F6E" w:rsidP="00217ED0">
            <w:pPr>
              <w:rPr>
                <w:rFonts w:ascii="Exo" w:hAnsi="Exo"/>
                <w:sz w:val="20"/>
              </w:rPr>
            </w:pPr>
          </w:p>
          <w:p w14:paraId="1B073319" w14:textId="77777777" w:rsidR="004F5F6E" w:rsidRPr="00870EE1" w:rsidRDefault="004F5F6E" w:rsidP="00217ED0">
            <w:pPr>
              <w:jc w:val="both"/>
              <w:rPr>
                <w:rFonts w:ascii="Exo" w:hAnsi="Exo"/>
                <w:b/>
                <w:bCs/>
                <w:sz w:val="20"/>
              </w:rPr>
            </w:pPr>
            <w:r w:rsidRPr="00870EE1">
              <w:rPr>
                <w:rFonts w:ascii="Exo" w:hAnsi="Exo"/>
                <w:b/>
                <w:bCs/>
                <w:sz w:val="20"/>
              </w:rPr>
              <w:t>Atenção Secundária à Saúde: </w:t>
            </w:r>
          </w:p>
          <w:p w14:paraId="7E4017D3" w14:textId="77777777" w:rsidR="004F5F6E" w:rsidRPr="00870EE1" w:rsidRDefault="004F5F6E" w:rsidP="004F5F6E">
            <w:pPr>
              <w:numPr>
                <w:ilvl w:val="0"/>
                <w:numId w:val="3"/>
              </w:numPr>
              <w:textAlignment w:val="baseline"/>
              <w:rPr>
                <w:rFonts w:ascii="Exo" w:hAnsi="Exo"/>
                <w:sz w:val="20"/>
              </w:rPr>
            </w:pPr>
            <w:r w:rsidRPr="00870EE1">
              <w:rPr>
                <w:rFonts w:ascii="Exo" w:hAnsi="Exo"/>
                <w:sz w:val="20"/>
              </w:rPr>
              <w:t>policlínica (TP_UNID = “04”);</w:t>
            </w:r>
          </w:p>
          <w:p w14:paraId="7BDF005F" w14:textId="77777777" w:rsidR="004F5F6E" w:rsidRPr="00870EE1" w:rsidRDefault="004F5F6E" w:rsidP="004F5F6E">
            <w:pPr>
              <w:numPr>
                <w:ilvl w:val="0"/>
                <w:numId w:val="3"/>
              </w:numPr>
              <w:textAlignment w:val="baseline"/>
              <w:rPr>
                <w:rFonts w:ascii="Exo" w:hAnsi="Exo"/>
                <w:sz w:val="20"/>
              </w:rPr>
            </w:pPr>
            <w:r w:rsidRPr="00870EE1">
              <w:rPr>
                <w:rFonts w:ascii="Exo" w:hAnsi="Exo"/>
                <w:sz w:val="20"/>
              </w:rPr>
              <w:t>unidade mista (TP_UNID = “15”);</w:t>
            </w:r>
          </w:p>
          <w:p w14:paraId="351E2D21" w14:textId="77777777" w:rsidR="004F5F6E" w:rsidRPr="00870EE1" w:rsidRDefault="004F5F6E" w:rsidP="004F5F6E">
            <w:pPr>
              <w:numPr>
                <w:ilvl w:val="0"/>
                <w:numId w:val="3"/>
              </w:numPr>
              <w:textAlignment w:val="baseline"/>
              <w:rPr>
                <w:rFonts w:ascii="Exo" w:hAnsi="Exo"/>
                <w:sz w:val="20"/>
              </w:rPr>
            </w:pPr>
            <w:r w:rsidRPr="00870EE1">
              <w:rPr>
                <w:rFonts w:ascii="Exo" w:hAnsi="Exo"/>
                <w:sz w:val="20"/>
              </w:rPr>
              <w:t>pronto socorro geral (TP_UNID = “20”);</w:t>
            </w:r>
          </w:p>
          <w:p w14:paraId="61B62520" w14:textId="77777777" w:rsidR="004F5F6E" w:rsidRPr="00870EE1" w:rsidRDefault="004F5F6E" w:rsidP="004F5F6E">
            <w:pPr>
              <w:numPr>
                <w:ilvl w:val="0"/>
                <w:numId w:val="3"/>
              </w:numPr>
              <w:textAlignment w:val="baseline"/>
              <w:rPr>
                <w:rFonts w:ascii="Exo" w:hAnsi="Exo"/>
                <w:sz w:val="20"/>
              </w:rPr>
            </w:pPr>
            <w:r w:rsidRPr="00870EE1">
              <w:rPr>
                <w:rFonts w:ascii="Exo" w:hAnsi="Exo"/>
                <w:sz w:val="20"/>
              </w:rPr>
              <w:t>pronto socorro especializado (TP_UNID = “21”);</w:t>
            </w:r>
          </w:p>
          <w:p w14:paraId="23BB2A2C" w14:textId="77777777" w:rsidR="004F5F6E" w:rsidRPr="00870EE1" w:rsidRDefault="004F5F6E" w:rsidP="004F5F6E">
            <w:pPr>
              <w:numPr>
                <w:ilvl w:val="0"/>
                <w:numId w:val="3"/>
              </w:numPr>
              <w:textAlignment w:val="baseline"/>
              <w:rPr>
                <w:rFonts w:ascii="Exo" w:hAnsi="Exo"/>
                <w:sz w:val="20"/>
              </w:rPr>
            </w:pPr>
            <w:r w:rsidRPr="00870EE1">
              <w:rPr>
                <w:rFonts w:ascii="Exo" w:hAnsi="Exo"/>
                <w:sz w:val="20"/>
              </w:rPr>
              <w:t>consultório isolado (TP_UNID = “22”);</w:t>
            </w:r>
          </w:p>
          <w:p w14:paraId="5E4DA2E3" w14:textId="77777777" w:rsidR="004F5F6E" w:rsidRPr="00870EE1" w:rsidRDefault="004F5F6E" w:rsidP="004F5F6E">
            <w:pPr>
              <w:numPr>
                <w:ilvl w:val="0"/>
                <w:numId w:val="3"/>
              </w:numPr>
              <w:textAlignment w:val="baseline"/>
              <w:rPr>
                <w:rFonts w:ascii="Exo" w:hAnsi="Exo"/>
                <w:sz w:val="20"/>
              </w:rPr>
            </w:pPr>
            <w:r w:rsidRPr="00870EE1">
              <w:rPr>
                <w:rFonts w:ascii="Exo" w:hAnsi="Exo"/>
                <w:sz w:val="20"/>
              </w:rPr>
              <w:t>clínica/centro de especialidade (TP_UNID = “36”);</w:t>
            </w:r>
          </w:p>
          <w:p w14:paraId="636ED48D" w14:textId="77777777" w:rsidR="004F5F6E" w:rsidRPr="00870EE1" w:rsidRDefault="004F5F6E" w:rsidP="004F5F6E">
            <w:pPr>
              <w:numPr>
                <w:ilvl w:val="0"/>
                <w:numId w:val="3"/>
              </w:numPr>
              <w:textAlignment w:val="baseline"/>
              <w:rPr>
                <w:rFonts w:ascii="Exo" w:hAnsi="Exo"/>
                <w:sz w:val="20"/>
              </w:rPr>
            </w:pPr>
            <w:r w:rsidRPr="00870EE1">
              <w:rPr>
                <w:rFonts w:ascii="Exo" w:hAnsi="Exo"/>
                <w:sz w:val="20"/>
              </w:rPr>
              <w:t>unidade de apoio diagnose e terapia (</w:t>
            </w:r>
            <w:proofErr w:type="spellStart"/>
            <w:r w:rsidRPr="00870EE1">
              <w:rPr>
                <w:rFonts w:ascii="Exo" w:hAnsi="Exo"/>
                <w:sz w:val="20"/>
              </w:rPr>
              <w:t>sadt</w:t>
            </w:r>
            <w:proofErr w:type="spellEnd"/>
            <w:r w:rsidRPr="00870EE1">
              <w:rPr>
                <w:rFonts w:ascii="Exo" w:hAnsi="Exo"/>
                <w:sz w:val="20"/>
              </w:rPr>
              <w:t xml:space="preserve"> isolado) (TP_UNID = “39”);</w:t>
            </w:r>
          </w:p>
          <w:p w14:paraId="2DDD0941" w14:textId="77777777" w:rsidR="004F5F6E" w:rsidRPr="00870EE1" w:rsidRDefault="004F5F6E" w:rsidP="004F5F6E">
            <w:pPr>
              <w:numPr>
                <w:ilvl w:val="0"/>
                <w:numId w:val="3"/>
              </w:numPr>
              <w:textAlignment w:val="baseline"/>
              <w:rPr>
                <w:rFonts w:ascii="Exo" w:hAnsi="Exo"/>
                <w:sz w:val="20"/>
              </w:rPr>
            </w:pPr>
            <w:r w:rsidRPr="00870EE1">
              <w:rPr>
                <w:rFonts w:ascii="Exo" w:hAnsi="Exo"/>
                <w:sz w:val="20"/>
              </w:rPr>
              <w:lastRenderedPageBreak/>
              <w:t>unidade móvel de nível pré-hospitalar na área de urgência (TP_UNID = “42”);</w:t>
            </w:r>
          </w:p>
          <w:p w14:paraId="13B8C8E6" w14:textId="77777777" w:rsidR="004F5F6E" w:rsidRPr="00870EE1" w:rsidRDefault="004F5F6E" w:rsidP="004F5F6E">
            <w:pPr>
              <w:numPr>
                <w:ilvl w:val="0"/>
                <w:numId w:val="3"/>
              </w:numPr>
              <w:textAlignment w:val="baseline"/>
              <w:rPr>
                <w:rFonts w:ascii="Exo" w:hAnsi="Exo"/>
                <w:sz w:val="20"/>
              </w:rPr>
            </w:pPr>
            <w:r w:rsidRPr="00870EE1">
              <w:rPr>
                <w:rFonts w:ascii="Exo" w:hAnsi="Exo"/>
                <w:sz w:val="20"/>
              </w:rPr>
              <w:t>centro de parto normal – isolado (TP_UNID = “61”);</w:t>
            </w:r>
          </w:p>
          <w:p w14:paraId="32FFE191" w14:textId="77777777" w:rsidR="004F5F6E" w:rsidRPr="00870EE1" w:rsidRDefault="004F5F6E" w:rsidP="004F5F6E">
            <w:pPr>
              <w:numPr>
                <w:ilvl w:val="0"/>
                <w:numId w:val="3"/>
              </w:numPr>
              <w:textAlignment w:val="baseline"/>
              <w:rPr>
                <w:rFonts w:ascii="Exo" w:hAnsi="Exo"/>
                <w:sz w:val="20"/>
              </w:rPr>
            </w:pPr>
            <w:r w:rsidRPr="00870EE1">
              <w:rPr>
                <w:rFonts w:ascii="Exo" w:hAnsi="Exo"/>
                <w:sz w:val="20"/>
              </w:rPr>
              <w:t>hospital/dia – isolado (TP_UNID = “62”);</w:t>
            </w:r>
          </w:p>
          <w:p w14:paraId="1D7D527E" w14:textId="77777777" w:rsidR="004F5F6E" w:rsidRPr="00870EE1" w:rsidRDefault="004F5F6E" w:rsidP="004F5F6E">
            <w:pPr>
              <w:numPr>
                <w:ilvl w:val="0"/>
                <w:numId w:val="3"/>
              </w:numPr>
              <w:textAlignment w:val="baseline"/>
              <w:rPr>
                <w:rFonts w:ascii="Exo" w:hAnsi="Exo"/>
                <w:sz w:val="20"/>
              </w:rPr>
            </w:pPr>
            <w:r w:rsidRPr="00870EE1">
              <w:rPr>
                <w:rFonts w:ascii="Exo" w:hAnsi="Exo"/>
                <w:sz w:val="20"/>
              </w:rPr>
              <w:t>centro de atenção hemoterapia e ou hematológica (TP_UNID = “69”);</w:t>
            </w:r>
          </w:p>
          <w:p w14:paraId="6BD264F1" w14:textId="77777777" w:rsidR="004F5F6E" w:rsidRPr="00870EE1" w:rsidRDefault="004F5F6E" w:rsidP="004F5F6E">
            <w:pPr>
              <w:numPr>
                <w:ilvl w:val="0"/>
                <w:numId w:val="3"/>
              </w:numPr>
              <w:textAlignment w:val="baseline"/>
              <w:rPr>
                <w:rFonts w:ascii="Exo" w:hAnsi="Exo"/>
                <w:sz w:val="20"/>
              </w:rPr>
            </w:pPr>
            <w:r w:rsidRPr="00870EE1">
              <w:rPr>
                <w:rFonts w:ascii="Exo" w:hAnsi="Exo"/>
                <w:sz w:val="20"/>
              </w:rPr>
              <w:t>centro de atenção psicossocial (TP_UNID = “70”);</w:t>
            </w:r>
          </w:p>
          <w:p w14:paraId="01776219" w14:textId="77777777" w:rsidR="004F5F6E" w:rsidRPr="00870EE1" w:rsidRDefault="004F5F6E" w:rsidP="004F5F6E">
            <w:pPr>
              <w:numPr>
                <w:ilvl w:val="0"/>
                <w:numId w:val="3"/>
              </w:numPr>
              <w:textAlignment w:val="baseline"/>
              <w:rPr>
                <w:rFonts w:ascii="Exo" w:hAnsi="Exo"/>
                <w:sz w:val="20"/>
              </w:rPr>
            </w:pPr>
            <w:r w:rsidRPr="00870EE1">
              <w:rPr>
                <w:rFonts w:ascii="Exo" w:hAnsi="Exo"/>
                <w:sz w:val="20"/>
              </w:rPr>
              <w:t>pronto atendimento (TP_UNID = “73”);</w:t>
            </w:r>
          </w:p>
          <w:p w14:paraId="5BFB05F6" w14:textId="77777777" w:rsidR="004F5F6E" w:rsidRPr="00870EE1" w:rsidRDefault="004F5F6E" w:rsidP="004F5F6E">
            <w:pPr>
              <w:numPr>
                <w:ilvl w:val="0"/>
                <w:numId w:val="3"/>
              </w:numPr>
              <w:textAlignment w:val="baseline"/>
              <w:rPr>
                <w:rFonts w:ascii="Exo" w:hAnsi="Exo"/>
                <w:sz w:val="20"/>
              </w:rPr>
            </w:pPr>
            <w:r w:rsidRPr="00870EE1">
              <w:rPr>
                <w:rFonts w:ascii="Exo" w:hAnsi="Exo"/>
                <w:sz w:val="20"/>
              </w:rPr>
              <w:t>oficina ortopédica (TP_UNID = “79”) e </w:t>
            </w:r>
          </w:p>
          <w:p w14:paraId="4820A701" w14:textId="77777777" w:rsidR="004F5F6E" w:rsidRPr="00870EE1" w:rsidRDefault="004F5F6E" w:rsidP="004F5F6E">
            <w:pPr>
              <w:numPr>
                <w:ilvl w:val="0"/>
                <w:numId w:val="3"/>
              </w:numPr>
              <w:textAlignment w:val="baseline"/>
              <w:rPr>
                <w:rFonts w:ascii="Exo" w:hAnsi="Exo"/>
                <w:sz w:val="20"/>
              </w:rPr>
            </w:pPr>
            <w:r w:rsidRPr="00870EE1">
              <w:rPr>
                <w:rFonts w:ascii="Exo" w:hAnsi="Exo"/>
                <w:sz w:val="20"/>
              </w:rPr>
              <w:t>polo de prevenção de doenças e agravos e promoção da saúde (TP_UNID = “83”).</w:t>
            </w:r>
          </w:p>
          <w:p w14:paraId="27B3A13D" w14:textId="77777777" w:rsidR="004F5F6E" w:rsidRPr="00870EE1" w:rsidRDefault="004F5F6E" w:rsidP="00217ED0">
            <w:pPr>
              <w:rPr>
                <w:rFonts w:ascii="Exo" w:hAnsi="Exo"/>
                <w:sz w:val="20"/>
              </w:rPr>
            </w:pPr>
          </w:p>
          <w:p w14:paraId="313D6CC4" w14:textId="77777777" w:rsidR="004F5F6E" w:rsidRPr="00870EE1" w:rsidRDefault="004F5F6E" w:rsidP="00217ED0">
            <w:pPr>
              <w:jc w:val="both"/>
              <w:rPr>
                <w:rFonts w:ascii="Exo" w:hAnsi="Exo"/>
                <w:b/>
                <w:bCs/>
                <w:sz w:val="20"/>
              </w:rPr>
            </w:pPr>
            <w:r w:rsidRPr="00870EE1">
              <w:rPr>
                <w:rFonts w:ascii="Exo" w:hAnsi="Exo"/>
                <w:b/>
                <w:bCs/>
                <w:sz w:val="20"/>
              </w:rPr>
              <w:t>Atenção Terciária à Saúde: </w:t>
            </w:r>
          </w:p>
          <w:p w14:paraId="1C82593F" w14:textId="77777777" w:rsidR="004F5F6E" w:rsidRPr="00870EE1" w:rsidRDefault="004F5F6E" w:rsidP="004F5F6E">
            <w:pPr>
              <w:numPr>
                <w:ilvl w:val="0"/>
                <w:numId w:val="4"/>
              </w:numPr>
              <w:textAlignment w:val="baseline"/>
              <w:rPr>
                <w:rFonts w:ascii="Exo" w:hAnsi="Exo"/>
                <w:sz w:val="20"/>
              </w:rPr>
            </w:pPr>
            <w:r w:rsidRPr="00870EE1">
              <w:rPr>
                <w:rFonts w:ascii="Exo" w:hAnsi="Exo"/>
                <w:sz w:val="20"/>
              </w:rPr>
              <w:t>hospital geral (TP_UNID = “05”) e</w:t>
            </w:r>
          </w:p>
          <w:p w14:paraId="4FA688A6" w14:textId="77777777" w:rsidR="004F5F6E" w:rsidRPr="00870EE1" w:rsidRDefault="004F5F6E" w:rsidP="004F5F6E">
            <w:pPr>
              <w:numPr>
                <w:ilvl w:val="0"/>
                <w:numId w:val="4"/>
              </w:numPr>
              <w:textAlignment w:val="baseline"/>
              <w:rPr>
                <w:rFonts w:ascii="Exo" w:hAnsi="Exo"/>
                <w:sz w:val="20"/>
              </w:rPr>
            </w:pPr>
            <w:r w:rsidRPr="00870EE1">
              <w:rPr>
                <w:rFonts w:ascii="Exo" w:hAnsi="Exo"/>
                <w:sz w:val="20"/>
              </w:rPr>
              <w:t>hospital especializado (TP_UNID = “07”).</w:t>
            </w:r>
          </w:p>
          <w:p w14:paraId="42D51C13" w14:textId="77777777" w:rsidR="004F5F6E" w:rsidRPr="00870EE1" w:rsidRDefault="004F5F6E" w:rsidP="00217ED0">
            <w:pPr>
              <w:rPr>
                <w:rFonts w:ascii="Exo" w:hAnsi="Exo"/>
                <w:sz w:val="20"/>
              </w:rPr>
            </w:pPr>
          </w:p>
          <w:p w14:paraId="04A2E198" w14:textId="77777777" w:rsidR="004F5F6E" w:rsidRPr="00870EE1" w:rsidRDefault="004F5F6E" w:rsidP="00217ED0">
            <w:pPr>
              <w:jc w:val="both"/>
              <w:rPr>
                <w:rFonts w:ascii="Exo" w:hAnsi="Exo"/>
                <w:b/>
                <w:bCs/>
                <w:sz w:val="20"/>
              </w:rPr>
            </w:pPr>
            <w:r w:rsidRPr="00870EE1">
              <w:rPr>
                <w:rFonts w:ascii="Exo" w:hAnsi="Exo"/>
                <w:b/>
                <w:bCs/>
                <w:sz w:val="20"/>
              </w:rPr>
              <w:t>Outros/Múltiplos: </w:t>
            </w:r>
          </w:p>
          <w:p w14:paraId="77B52BC7" w14:textId="77777777" w:rsidR="004F5F6E" w:rsidRPr="00870EE1" w:rsidRDefault="004F5F6E" w:rsidP="004F5F6E">
            <w:pPr>
              <w:numPr>
                <w:ilvl w:val="0"/>
                <w:numId w:val="5"/>
              </w:numPr>
              <w:textAlignment w:val="baseline"/>
              <w:rPr>
                <w:rFonts w:ascii="Exo" w:hAnsi="Exo"/>
                <w:sz w:val="20"/>
              </w:rPr>
            </w:pPr>
            <w:r w:rsidRPr="00870EE1">
              <w:rPr>
                <w:rFonts w:ascii="Exo" w:hAnsi="Exo"/>
                <w:sz w:val="20"/>
              </w:rPr>
              <w:t>demais códigos TP_UNID não citados anteriormente.</w:t>
            </w:r>
          </w:p>
        </w:tc>
      </w:tr>
      <w:tr w:rsidR="004F5F6E" w:rsidRPr="004F5F6E" w14:paraId="1452EB1D" w14:textId="77777777" w:rsidTr="004F5F6E">
        <w:trPr>
          <w:trHeight w:val="1254"/>
        </w:trPr>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74DED18" w14:textId="77777777" w:rsidR="004F5F6E" w:rsidRPr="004F5F6E" w:rsidRDefault="004F5F6E" w:rsidP="00217ED0">
            <w:pPr>
              <w:pStyle w:val="QuadrosFiguras1"/>
              <w:spacing w:before="60" w:line="276" w:lineRule="auto"/>
              <w:jc w:val="left"/>
              <w:rPr>
                <w:rFonts w:ascii="Exo" w:hAnsi="Exo"/>
                <w:sz w:val="22"/>
                <w:szCs w:val="24"/>
              </w:rPr>
            </w:pPr>
            <w:r w:rsidRPr="004F5F6E">
              <w:rPr>
                <w:rFonts w:ascii="Exo" w:hAnsi="Exo"/>
                <w:b/>
                <w:bCs/>
                <w:color w:val="FFFFFF" w:themeColor="background1"/>
                <w:sz w:val="22"/>
                <w:szCs w:val="24"/>
              </w:rPr>
              <w:lastRenderedPageBreak/>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tcPr>
          <w:p w14:paraId="738D71C8" w14:textId="77777777" w:rsidR="004F5F6E" w:rsidRPr="00870EE1" w:rsidRDefault="004F5F6E" w:rsidP="00217ED0">
            <w:pPr>
              <w:ind w:left="-525" w:right="-252" w:firstLine="525"/>
              <w:jc w:val="center"/>
              <w:rPr>
                <w:rFonts w:ascii="Exo" w:eastAsia="Cambria Math" w:hAnsi="Exo" w:cs="Cambria Math"/>
                <w:sz w:val="16"/>
                <w:szCs w:val="16"/>
              </w:rPr>
            </w:pPr>
            <m:oMathPara>
              <m:oMath>
                <m:r>
                  <m:rPr>
                    <m:nor/>
                  </m:rPr>
                  <w:rPr>
                    <w:rFonts w:ascii="Exo" w:eastAsia="Cambria Math" w:hAnsi="Exo" w:cs="Cambria Math"/>
                    <w:sz w:val="16"/>
                    <w:szCs w:val="16"/>
                  </w:rPr>
                  <m:t xml:space="preserve">percentual precarizado = </m:t>
                </m:r>
                <m:d>
                  <m:dPr>
                    <m:ctrlPr>
                      <w:rPr>
                        <w:rFonts w:ascii="Cambria Math" w:eastAsia="Cambria Math" w:hAnsi="Cambria Math" w:cs="Cambria Math"/>
                        <w:sz w:val="16"/>
                        <w:szCs w:val="16"/>
                      </w:rPr>
                    </m:ctrlPr>
                  </m:dPr>
                  <m:e>
                    <m:f>
                      <m:fPr>
                        <m:ctrlPr>
                          <w:rPr>
                            <w:rFonts w:ascii="Cambria Math" w:eastAsia="Cambria Math" w:hAnsi="Cambria Math" w:cs="Cambria Math"/>
                            <w:sz w:val="16"/>
                            <w:szCs w:val="16"/>
                          </w:rPr>
                        </m:ctrlPr>
                      </m:fPr>
                      <m:num>
                        <m:r>
                          <m:rPr>
                            <m:nor/>
                          </m:rPr>
                          <w:rPr>
                            <w:rFonts w:ascii="Exo" w:eastAsia="Cambria Math" w:hAnsi="Exo" w:cs="Cambria Math"/>
                            <w:sz w:val="16"/>
                            <w:szCs w:val="16"/>
                          </w:rPr>
                          <m:t xml:space="preserve">contagem dos vínculos precarizados  </m:t>
                        </m:r>
                      </m:num>
                      <m:den>
                        <m:r>
                          <m:rPr>
                            <m:nor/>
                          </m:rPr>
                          <w:rPr>
                            <w:rFonts w:ascii="Exo" w:eastAsia="Cambria Math" w:hAnsi="Exo" w:cs="Cambria Math"/>
                            <w:sz w:val="16"/>
                            <w:szCs w:val="16"/>
                          </w:rPr>
                          <m:t xml:space="preserve">total de vínculos </m:t>
                        </m:r>
                      </m:den>
                    </m:f>
                  </m:e>
                </m:d>
                <m:r>
                  <m:rPr>
                    <m:nor/>
                  </m:rPr>
                  <w:rPr>
                    <w:rFonts w:ascii="Exo" w:eastAsia="Cambria Math" w:hAnsi="Exo" w:cs="Cambria Math"/>
                    <w:sz w:val="16"/>
                    <w:szCs w:val="16"/>
                  </w:rPr>
                  <m:t xml:space="preserve"> × 100</m:t>
                </m:r>
              </m:oMath>
            </m:oMathPara>
          </w:p>
        </w:tc>
      </w:tr>
      <w:tr w:rsidR="004F5F6E" w:rsidRPr="004F5F6E" w14:paraId="7FD5344A" w14:textId="77777777" w:rsidTr="004F5F6E">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C1268EA" w14:textId="77777777" w:rsidR="004F5F6E" w:rsidRPr="004F5F6E" w:rsidRDefault="004F5F6E" w:rsidP="00217ED0">
            <w:pPr>
              <w:pStyle w:val="QuadrosFiguras1"/>
              <w:spacing w:before="60" w:line="276" w:lineRule="auto"/>
              <w:jc w:val="left"/>
              <w:rPr>
                <w:rFonts w:ascii="Exo" w:hAnsi="Exo"/>
                <w:sz w:val="22"/>
                <w:szCs w:val="24"/>
              </w:rPr>
            </w:pPr>
            <w:r w:rsidRPr="004F5F6E">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tcPr>
          <w:p w14:paraId="794FA761" w14:textId="77777777" w:rsidR="004F5F6E" w:rsidRPr="00870EE1" w:rsidRDefault="004F5F6E" w:rsidP="00217ED0">
            <w:pPr>
              <w:pStyle w:val="QuadrosFiguras1"/>
              <w:spacing w:before="60" w:after="60" w:line="240" w:lineRule="auto"/>
              <w:jc w:val="both"/>
              <w:rPr>
                <w:rFonts w:ascii="Exo" w:hAnsi="Exo"/>
                <w:color w:val="auto"/>
              </w:rPr>
            </w:pPr>
            <w:r w:rsidRPr="00870EE1">
              <w:rPr>
                <w:rFonts w:ascii="Exo" w:hAnsi="Exo"/>
                <w:color w:val="auto"/>
              </w:rPr>
              <w:t>Brasil, Região, Unidade da Federação, Macrorregiões de Saúde, Regiões de Saúde e Municípios.</w:t>
            </w:r>
          </w:p>
        </w:tc>
      </w:tr>
      <w:tr w:rsidR="004F5F6E" w:rsidRPr="004F5F6E" w14:paraId="5323332A" w14:textId="77777777" w:rsidTr="004F5F6E">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143E50F" w14:textId="77777777" w:rsidR="004F5F6E" w:rsidRPr="004F5F6E" w:rsidRDefault="004F5F6E" w:rsidP="00217ED0">
            <w:pPr>
              <w:pStyle w:val="QuadrosFiguras1"/>
              <w:spacing w:before="60" w:line="276" w:lineRule="auto"/>
              <w:jc w:val="left"/>
              <w:rPr>
                <w:rFonts w:ascii="Exo" w:hAnsi="Exo"/>
                <w:sz w:val="22"/>
                <w:szCs w:val="24"/>
              </w:rPr>
            </w:pPr>
            <w:r w:rsidRPr="004F5F6E">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4B732C4" w14:textId="77777777" w:rsidR="004F5F6E" w:rsidRPr="00870EE1" w:rsidRDefault="004F5F6E" w:rsidP="00217ED0">
            <w:pPr>
              <w:pStyle w:val="QuadrosFiguras1"/>
              <w:spacing w:before="60" w:after="60" w:line="240" w:lineRule="auto"/>
              <w:jc w:val="both"/>
              <w:rPr>
                <w:rFonts w:ascii="Exo" w:hAnsi="Exo"/>
                <w:color w:val="auto"/>
              </w:rPr>
            </w:pPr>
            <w:r w:rsidRPr="00870EE1">
              <w:rPr>
                <w:rFonts w:ascii="Exo" w:hAnsi="Exo"/>
                <w:color w:val="auto"/>
              </w:rPr>
              <w:t>Nível de atenção (primária, secundária e terciária) e categoria profissional.</w:t>
            </w:r>
          </w:p>
        </w:tc>
      </w:tr>
      <w:tr w:rsidR="004F5F6E" w:rsidRPr="004F5F6E" w14:paraId="05D39140" w14:textId="77777777" w:rsidTr="004F5F6E">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86EA150" w14:textId="77777777" w:rsidR="004F5F6E" w:rsidRPr="004F5F6E" w:rsidRDefault="004F5F6E" w:rsidP="00217ED0">
            <w:pPr>
              <w:pStyle w:val="QuadrosFiguras1"/>
              <w:spacing w:before="60" w:line="276" w:lineRule="auto"/>
              <w:jc w:val="left"/>
              <w:rPr>
                <w:rFonts w:ascii="Exo" w:hAnsi="Exo"/>
                <w:sz w:val="22"/>
                <w:szCs w:val="24"/>
              </w:rPr>
            </w:pPr>
            <w:r w:rsidRPr="004F5F6E">
              <w:rPr>
                <w:rFonts w:ascii="Exo" w:hAnsi="Exo"/>
                <w:b/>
                <w:bCs/>
                <w:color w:val="FFFFFF" w:themeColor="background1"/>
                <w:sz w:val="22"/>
                <w:szCs w:val="24"/>
              </w:rPr>
              <w:t>Periodicidade de atualização</w:t>
            </w:r>
          </w:p>
        </w:tc>
        <w:tc>
          <w:tcPr>
            <w:tcW w:w="7229" w:type="dxa"/>
            <w:tcBorders>
              <w:top w:val="single" w:sz="4" w:space="0" w:color="0095D4"/>
              <w:left w:val="single" w:sz="4" w:space="0" w:color="0095D4"/>
              <w:bottom w:val="single" w:sz="4" w:space="0" w:color="0095D4"/>
              <w:right w:val="single" w:sz="4" w:space="0" w:color="0095D4"/>
            </w:tcBorders>
            <w:vAlign w:val="center"/>
          </w:tcPr>
          <w:p w14:paraId="172F1F61" w14:textId="77777777" w:rsidR="004F5F6E" w:rsidRPr="00870EE1" w:rsidRDefault="004F5F6E" w:rsidP="00217ED0">
            <w:pPr>
              <w:pStyle w:val="QuadrosFiguras1"/>
              <w:spacing w:before="60" w:after="60" w:line="240" w:lineRule="auto"/>
              <w:jc w:val="left"/>
              <w:rPr>
                <w:rFonts w:ascii="Exo" w:hAnsi="Exo"/>
                <w:color w:val="auto"/>
              </w:rPr>
            </w:pPr>
            <w:r w:rsidRPr="00870EE1">
              <w:rPr>
                <w:rFonts w:ascii="Exo" w:hAnsi="Exo"/>
                <w:color w:val="auto"/>
              </w:rPr>
              <w:t>Anual</w:t>
            </w:r>
          </w:p>
        </w:tc>
      </w:tr>
      <w:tr w:rsidR="004F5F6E" w:rsidRPr="004F5F6E" w14:paraId="0AAC01A0" w14:textId="77777777" w:rsidTr="004F5F6E">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07802E4" w14:textId="77777777" w:rsidR="004F5F6E" w:rsidRPr="004F5F6E" w:rsidRDefault="004F5F6E" w:rsidP="00217ED0">
            <w:pPr>
              <w:pStyle w:val="QuadrosFiguras1"/>
              <w:spacing w:before="60" w:line="276" w:lineRule="auto"/>
              <w:jc w:val="left"/>
              <w:rPr>
                <w:rFonts w:ascii="Exo" w:hAnsi="Exo"/>
                <w:sz w:val="22"/>
                <w:szCs w:val="24"/>
              </w:rPr>
            </w:pPr>
            <w:r w:rsidRPr="004F5F6E">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tcPr>
          <w:p w14:paraId="3713B8F9" w14:textId="77777777" w:rsidR="004F5F6E" w:rsidRPr="00870EE1" w:rsidRDefault="004F5F6E" w:rsidP="00217ED0">
            <w:pPr>
              <w:pStyle w:val="QuadrosFiguras1"/>
              <w:spacing w:before="60" w:after="60" w:line="240" w:lineRule="auto"/>
              <w:jc w:val="both"/>
              <w:rPr>
                <w:rFonts w:ascii="Exo" w:hAnsi="Exo"/>
                <w:color w:val="auto"/>
              </w:rPr>
            </w:pPr>
            <w:r w:rsidRPr="00870EE1">
              <w:rPr>
                <w:rFonts w:ascii="Exo" w:hAnsi="Exo"/>
                <w:color w:val="auto"/>
              </w:rPr>
              <w:t>Competência de janeiro de cada ano de 2010 ao último ano com dados disponíveis.</w:t>
            </w:r>
          </w:p>
        </w:tc>
      </w:tr>
      <w:tr w:rsidR="004F5F6E" w:rsidRPr="004F5F6E" w14:paraId="4449D542" w14:textId="77777777" w:rsidTr="004F5F6E">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3C71073" w14:textId="77777777" w:rsidR="004F5F6E" w:rsidRPr="004F5F6E" w:rsidRDefault="004F5F6E" w:rsidP="00217ED0">
            <w:pPr>
              <w:pStyle w:val="QuadrosFiguras1"/>
              <w:spacing w:before="60" w:line="276" w:lineRule="auto"/>
              <w:jc w:val="left"/>
              <w:rPr>
                <w:rFonts w:ascii="Exo" w:hAnsi="Exo"/>
                <w:sz w:val="22"/>
                <w:szCs w:val="24"/>
              </w:rPr>
            </w:pPr>
            <w:r w:rsidRPr="004F5F6E">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06CEBD89" w14:textId="77777777" w:rsidR="004F5F6E" w:rsidRPr="00870EE1" w:rsidRDefault="004F5F6E" w:rsidP="00217ED0">
            <w:pPr>
              <w:pStyle w:val="QuadrosFiguras1"/>
              <w:spacing w:before="60" w:after="60" w:line="240" w:lineRule="auto"/>
              <w:jc w:val="left"/>
              <w:rPr>
                <w:rFonts w:ascii="Exo" w:hAnsi="Exo"/>
                <w:color w:val="auto"/>
              </w:rPr>
            </w:pPr>
            <w:r w:rsidRPr="00870EE1">
              <w:rPr>
                <w:rFonts w:ascii="Exo" w:hAnsi="Exo"/>
                <w:color w:val="auto"/>
              </w:rPr>
              <w:t xml:space="preserve">Vieira, L. A., Caldas, L. C., Gama, M. R. D. J., Almeida, U. R., Lemos, E. C. D., &amp; Carvalho, F. F. B. D. (2023). A Educação Física como força de trabalho do SUS: análise dos tipos de vínculos profissionais. </w:t>
            </w:r>
            <w:r w:rsidRPr="00870EE1">
              <w:rPr>
                <w:rFonts w:ascii="Exo" w:hAnsi="Exo"/>
                <w:i/>
                <w:iCs/>
                <w:color w:val="auto"/>
              </w:rPr>
              <w:t>Trabalho, Educação e Saúde</w:t>
            </w:r>
            <w:r w:rsidRPr="00870EE1">
              <w:rPr>
                <w:rFonts w:ascii="Exo" w:hAnsi="Exo"/>
                <w:color w:val="auto"/>
              </w:rPr>
              <w:t xml:space="preserve">, 21, e01991210. </w:t>
            </w:r>
            <w:proofErr w:type="spellStart"/>
            <w:r w:rsidRPr="00870EE1">
              <w:rPr>
                <w:rFonts w:ascii="Exo" w:hAnsi="Exo"/>
                <w:color w:val="auto"/>
              </w:rPr>
              <w:t>doi</w:t>
            </w:r>
            <w:proofErr w:type="spellEnd"/>
            <w:r w:rsidRPr="00870EE1">
              <w:rPr>
                <w:rFonts w:ascii="Exo" w:hAnsi="Exo"/>
                <w:color w:val="auto"/>
              </w:rPr>
              <w:t xml:space="preserve">: </w:t>
            </w:r>
            <w:hyperlink r:id="rId15" w:history="1">
              <w:r w:rsidRPr="00870EE1">
                <w:rPr>
                  <w:rStyle w:val="Hyperlink"/>
                  <w:rFonts w:ascii="Exo" w:hAnsi="Exo"/>
                  <w:color w:val="auto"/>
                </w:rPr>
                <w:t>https://doi.org/10.1590/1981-7746-ojs01991</w:t>
              </w:r>
            </w:hyperlink>
            <w:r w:rsidRPr="00870EE1">
              <w:rPr>
                <w:rFonts w:ascii="Exo" w:hAnsi="Exo"/>
                <w:color w:val="auto"/>
              </w:rPr>
              <w:t>.</w:t>
            </w:r>
          </w:p>
        </w:tc>
      </w:tr>
      <w:tr w:rsidR="004F5F6E" w:rsidRPr="004F5F6E" w14:paraId="663E4046" w14:textId="77777777" w:rsidTr="004F5F6E">
        <w:trPr>
          <w:trHeight w:val="60"/>
        </w:trPr>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F87306C" w14:textId="77777777" w:rsidR="004F5F6E" w:rsidRPr="004F5F6E" w:rsidRDefault="004F5F6E" w:rsidP="00217ED0">
            <w:pPr>
              <w:pStyle w:val="QuadrosFiguras1"/>
              <w:spacing w:before="60" w:line="276" w:lineRule="auto"/>
              <w:jc w:val="left"/>
              <w:rPr>
                <w:rFonts w:ascii="Exo" w:hAnsi="Exo"/>
                <w:b/>
                <w:bCs/>
                <w:color w:val="FFFFFF" w:themeColor="background1"/>
                <w:sz w:val="22"/>
                <w:szCs w:val="24"/>
              </w:rPr>
            </w:pPr>
            <w:r w:rsidRPr="004F5F6E">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tcPr>
          <w:p w14:paraId="60598B34" w14:textId="77777777" w:rsidR="004F5F6E" w:rsidRPr="00870EE1" w:rsidRDefault="004F5F6E" w:rsidP="00217ED0">
            <w:pPr>
              <w:pStyle w:val="QuadrosFiguras1"/>
              <w:spacing w:before="60" w:after="60" w:line="240" w:lineRule="auto"/>
              <w:jc w:val="both"/>
              <w:rPr>
                <w:rFonts w:ascii="Exo" w:hAnsi="Exo"/>
                <w:color w:val="auto"/>
              </w:rPr>
            </w:pPr>
            <w:r w:rsidRPr="00870EE1">
              <w:rPr>
                <w:rFonts w:ascii="Exo" w:hAnsi="Exo"/>
                <w:color w:val="auto"/>
              </w:rPr>
              <w:t>Este indicador quantifica um aspecto negativo para a saúde. Nesse sentido, quanto menor o valor obtido, melhor é o resultado.</w:t>
            </w:r>
          </w:p>
        </w:tc>
      </w:tr>
    </w:tbl>
    <w:p w14:paraId="62409194" w14:textId="2D70D759" w:rsidR="0078205E" w:rsidRPr="004F5F6E" w:rsidRDefault="0078205E" w:rsidP="0078205E">
      <w:pPr>
        <w:rPr>
          <w:rFonts w:ascii="Exo" w:hAnsi="Exo"/>
        </w:rPr>
      </w:pPr>
    </w:p>
    <w:p w14:paraId="29082B96" w14:textId="30006615" w:rsidR="0078205E" w:rsidRPr="004F5F6E" w:rsidRDefault="004A3585" w:rsidP="004A3585">
      <w:pPr>
        <w:ind w:left="-1701"/>
        <w:rPr>
          <w:rFonts w:ascii="Exo" w:hAnsi="Exo"/>
        </w:rPr>
      </w:pPr>
      <w:r w:rsidRPr="004F5F6E">
        <w:rPr>
          <w:rFonts w:ascii="Exo" w:hAnsi="Exo"/>
        </w:rPr>
        <w:tab/>
      </w:r>
      <w:r w:rsidRPr="004F5F6E">
        <w:rPr>
          <w:rFonts w:ascii="Exo" w:hAnsi="Exo"/>
        </w:rPr>
        <w:tab/>
      </w:r>
      <w:r w:rsidRPr="004F5F6E">
        <w:rPr>
          <w:rFonts w:ascii="Exo" w:hAnsi="Exo"/>
        </w:rPr>
        <w:tab/>
      </w:r>
      <w:r w:rsidRPr="004F5F6E">
        <w:rPr>
          <w:rFonts w:ascii="Exo" w:hAnsi="Exo"/>
        </w:rPr>
        <w:tab/>
      </w:r>
      <w:r w:rsidRPr="004F5F6E">
        <w:rPr>
          <w:rFonts w:ascii="Exo" w:hAnsi="Exo"/>
        </w:rPr>
        <w:tab/>
      </w:r>
      <w:r w:rsidRPr="004F5F6E">
        <w:rPr>
          <w:rFonts w:ascii="Exo" w:hAnsi="Exo"/>
        </w:rPr>
        <w:tab/>
        <w:t xml:space="preserve">  </w:t>
      </w:r>
      <w:r w:rsidRPr="004F5F6E">
        <w:rPr>
          <w:rFonts w:ascii="Exo" w:hAnsi="Exo"/>
        </w:rPr>
        <w:tab/>
      </w:r>
      <w:r w:rsidRPr="004F5F6E">
        <w:rPr>
          <w:rFonts w:ascii="Exo" w:hAnsi="Exo"/>
        </w:rPr>
        <w:tab/>
        <w:t xml:space="preserve"> </w:t>
      </w:r>
      <w:r w:rsidRPr="004F5F6E">
        <w:rPr>
          <w:rFonts w:ascii="Exo" w:hAnsi="Exo"/>
        </w:rPr>
        <w:tab/>
      </w:r>
    </w:p>
    <w:p w14:paraId="4A054468" w14:textId="77777777" w:rsidR="00977AE4" w:rsidRPr="00420B56" w:rsidRDefault="00E47210" w:rsidP="00977AE4">
      <w:pPr>
        <w:jc w:val="both"/>
        <w:rPr>
          <w:rFonts w:ascii="Exo" w:hAnsi="Exo"/>
        </w:rPr>
      </w:pPr>
      <w:r w:rsidRPr="004F5F6E">
        <w:rPr>
          <w:rFonts w:ascii="Exo" w:hAnsi="Exo"/>
        </w:rPr>
        <w:tab/>
      </w:r>
      <w:r w:rsidRPr="004F5F6E">
        <w:rPr>
          <w:rFonts w:ascii="Exo" w:hAnsi="Exo"/>
        </w:rPr>
        <w:tab/>
      </w:r>
      <w:r w:rsidRPr="004F5F6E">
        <w:rPr>
          <w:rFonts w:ascii="Exo" w:hAnsi="Exo"/>
        </w:rPr>
        <w:tab/>
      </w:r>
      <w:r w:rsidR="00977AE4"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471E1B27" w14:textId="77777777" w:rsidR="00977AE4" w:rsidRPr="00420B56" w:rsidRDefault="00977AE4" w:rsidP="00977AE4">
      <w:pPr>
        <w:pStyle w:val="PargrafodaLista"/>
        <w:rPr>
          <w:rFonts w:ascii="Exo" w:hAnsi="Exo"/>
        </w:rPr>
      </w:pPr>
    </w:p>
    <w:p w14:paraId="69048B0C" w14:textId="77777777" w:rsidR="00977AE4" w:rsidRPr="00420B56" w:rsidRDefault="00977AE4" w:rsidP="00977AE4">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6E572A11" w14:textId="77777777" w:rsidR="00977AE4" w:rsidRDefault="00977AE4" w:rsidP="00977AE4">
      <w:pPr>
        <w:pStyle w:val="PargrafodaLista"/>
        <w:ind w:left="0"/>
        <w:rPr>
          <w:rFonts w:ascii="Montserrat" w:hAnsi="Montserrat"/>
        </w:rPr>
      </w:pPr>
      <w:r>
        <w:rPr>
          <w:rFonts w:ascii="Montserrat" w:hAnsi="Montserrat"/>
          <w:noProof/>
        </w:rPr>
        <w:drawing>
          <wp:inline distT="0" distB="0" distL="0" distR="0" wp14:anchorId="6A6E4B35" wp14:editId="2448266B">
            <wp:extent cx="5400040" cy="3150235"/>
            <wp:effectExtent l="0" t="0" r="6731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0F5BECC" w14:textId="77777777" w:rsidR="00977AE4" w:rsidRDefault="00977AE4" w:rsidP="00977AE4">
      <w:pPr>
        <w:pStyle w:val="Legenda"/>
        <w:keepNext/>
        <w:rPr>
          <w:rFonts w:ascii="Exo" w:hAnsi="Exo"/>
          <w:i w:val="0"/>
          <w:iCs w:val="0"/>
          <w:color w:val="auto"/>
        </w:rPr>
      </w:pPr>
      <w:r w:rsidRPr="00420B56">
        <w:rPr>
          <w:rFonts w:ascii="Exo" w:hAnsi="Exo"/>
          <w:i w:val="0"/>
          <w:iCs w:val="0"/>
          <w:color w:val="auto"/>
        </w:rPr>
        <w:t>Fonte: elaborado pelos autores</w:t>
      </w:r>
    </w:p>
    <w:p w14:paraId="0EA54BE3" w14:textId="77777777" w:rsidR="00977AE4" w:rsidRPr="00EA646D" w:rsidRDefault="00977AE4" w:rsidP="00977AE4">
      <w:pPr>
        <w:ind w:left="-1701"/>
        <w:rPr>
          <w:rFonts w:ascii="Exo" w:hAnsi="Exo"/>
        </w:rPr>
      </w:pPr>
    </w:p>
    <w:p w14:paraId="0E827315" w14:textId="765D0AA5" w:rsidR="0078205E" w:rsidRPr="004F5F6E" w:rsidRDefault="0078205E" w:rsidP="004A3585">
      <w:pPr>
        <w:rPr>
          <w:rFonts w:ascii="Exo" w:hAnsi="Exo"/>
        </w:rPr>
      </w:pPr>
    </w:p>
    <w:p w14:paraId="4B346B7F" w14:textId="6AB7933F" w:rsidR="004A3585" w:rsidRPr="004F5F6E" w:rsidRDefault="004A3585" w:rsidP="004A3585">
      <w:pPr>
        <w:pStyle w:val="Ttulo1"/>
        <w:jc w:val="center"/>
        <w:rPr>
          <w:rFonts w:ascii="Exo" w:hAnsi="Exo"/>
          <w:b/>
          <w:bCs/>
          <w:color w:val="auto"/>
        </w:rPr>
      </w:pPr>
      <w:bookmarkStart w:id="7" w:name="_Toc181700709"/>
      <w:r w:rsidRPr="004F5F6E">
        <w:rPr>
          <w:rFonts w:ascii="Exo" w:hAnsi="Exo"/>
          <w:b/>
          <w:bCs/>
          <w:color w:val="auto"/>
        </w:rPr>
        <w:t>Exemplo de aplicação</w:t>
      </w:r>
      <w:bookmarkEnd w:id="7"/>
    </w:p>
    <w:p w14:paraId="0824521B" w14:textId="746E7833" w:rsidR="0078205E" w:rsidRPr="004F5F6E" w:rsidRDefault="0078205E" w:rsidP="0078205E">
      <w:pPr>
        <w:ind w:left="-1701"/>
        <w:jc w:val="center"/>
        <w:rPr>
          <w:rFonts w:ascii="Exo" w:hAnsi="Exo"/>
        </w:rPr>
      </w:pPr>
    </w:p>
    <w:p w14:paraId="5E67A119" w14:textId="6C99AD96" w:rsidR="009E5CEE" w:rsidRPr="004F5F6E" w:rsidRDefault="009E5CEE" w:rsidP="00C567EB">
      <w:pPr>
        <w:pStyle w:val="SemEspaamento"/>
        <w:spacing w:line="360" w:lineRule="auto"/>
        <w:ind w:firstLine="851"/>
        <w:rPr>
          <w:rFonts w:ascii="Exo" w:hAnsi="Exo"/>
          <w:sz w:val="20"/>
          <w:szCs w:val="20"/>
        </w:rPr>
      </w:pPr>
      <w:r w:rsidRPr="004F5F6E">
        <w:rPr>
          <w:rFonts w:ascii="Exo" w:hAnsi="Exo"/>
          <w:sz w:val="20"/>
          <w:szCs w:val="20"/>
        </w:rPr>
        <w:t xml:space="preserve">Para acessar o link do código que resultou no mapa, clique </w:t>
      </w:r>
      <w:hyperlink r:id="rId21" w:history="1">
        <w:r w:rsidRPr="004F5F6E">
          <w:rPr>
            <w:rStyle w:val="Hyperlink"/>
            <w:rFonts w:ascii="Exo" w:hAnsi="Exo"/>
            <w:sz w:val="20"/>
            <w:szCs w:val="20"/>
          </w:rPr>
          <w:t>aqui</w:t>
        </w:r>
      </w:hyperlink>
      <w:r w:rsidRPr="004F5F6E">
        <w:rPr>
          <w:rFonts w:ascii="Exo" w:hAnsi="Exo"/>
          <w:sz w:val="20"/>
          <w:szCs w:val="20"/>
        </w:rPr>
        <w:t>.</w:t>
      </w:r>
    </w:p>
    <w:p w14:paraId="0D2D1F03" w14:textId="170B76C1" w:rsidR="00666086" w:rsidRPr="004F5F6E" w:rsidRDefault="00666086" w:rsidP="00D94AD2">
      <w:pPr>
        <w:pStyle w:val="NormalWeb"/>
        <w:jc w:val="center"/>
        <w:rPr>
          <w:rFonts w:ascii="Exo" w:hAnsi="Exo"/>
        </w:rPr>
      </w:pPr>
    </w:p>
    <w:p w14:paraId="6EFC34B2" w14:textId="3ADFDD53" w:rsidR="003F6595" w:rsidRPr="004F5F6E" w:rsidRDefault="00666086" w:rsidP="00666086">
      <w:pPr>
        <w:pStyle w:val="Ttulo1"/>
        <w:jc w:val="center"/>
        <w:rPr>
          <w:rFonts w:ascii="Exo" w:hAnsi="Exo"/>
          <w:b/>
          <w:bCs/>
          <w:color w:val="auto"/>
        </w:rPr>
      </w:pPr>
      <w:bookmarkStart w:id="8" w:name="_Toc181700710"/>
      <w:r w:rsidRPr="004F5F6E">
        <w:rPr>
          <w:rFonts w:ascii="Exo" w:hAnsi="Exo"/>
          <w:b/>
          <w:bCs/>
          <w:color w:val="auto"/>
        </w:rPr>
        <w:t>Referências</w:t>
      </w:r>
      <w:bookmarkEnd w:id="8"/>
    </w:p>
    <w:p w14:paraId="393A9936" w14:textId="77777777" w:rsidR="00666086" w:rsidRPr="004F5F6E"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Content>
        <w:p w14:paraId="74ABFA60" w14:textId="77777777" w:rsidR="00666086" w:rsidRPr="004F5F6E" w:rsidRDefault="00666086" w:rsidP="00666086">
          <w:pPr>
            <w:autoSpaceDE w:val="0"/>
            <w:autoSpaceDN w:val="0"/>
            <w:ind w:hanging="640"/>
            <w:jc w:val="both"/>
            <w:divId w:val="344209817"/>
            <w:rPr>
              <w:rFonts w:ascii="Exo" w:eastAsia="Times New Roman" w:hAnsi="Exo"/>
              <w:color w:val="00000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t xml:space="preserve">WHO. Global </w:t>
          </w:r>
          <w:proofErr w:type="spellStart"/>
          <w:r w:rsidRPr="004F5F6E">
            <w:rPr>
              <w:rFonts w:ascii="Exo" w:eastAsia="Times New Roman" w:hAnsi="Exo"/>
              <w:color w:val="000000"/>
              <w:sz w:val="20"/>
              <w:szCs w:val="20"/>
            </w:rPr>
            <w:t>strategy</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on</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human</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resources</w:t>
          </w:r>
          <w:proofErr w:type="spellEnd"/>
          <w:r w:rsidRPr="004F5F6E">
            <w:rPr>
              <w:rFonts w:ascii="Exo" w:eastAsia="Times New Roman" w:hAnsi="Exo"/>
              <w:color w:val="000000"/>
              <w:sz w:val="20"/>
              <w:szCs w:val="20"/>
            </w:rPr>
            <w:t xml:space="preserve"> for </w:t>
          </w:r>
          <w:proofErr w:type="spellStart"/>
          <w:r w:rsidRPr="004F5F6E">
            <w:rPr>
              <w:rFonts w:ascii="Exo" w:eastAsia="Times New Roman" w:hAnsi="Exo"/>
              <w:color w:val="000000"/>
              <w:sz w:val="20"/>
              <w:szCs w:val="20"/>
            </w:rPr>
            <w:t>health</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Workforce</w:t>
          </w:r>
          <w:proofErr w:type="spellEnd"/>
          <w:r w:rsidRPr="004F5F6E">
            <w:rPr>
              <w:rFonts w:ascii="Exo" w:eastAsia="Times New Roman" w:hAnsi="Exo"/>
              <w:color w:val="000000"/>
              <w:sz w:val="20"/>
              <w:szCs w:val="20"/>
            </w:rPr>
            <w:t xml:space="preserve"> 2030. 2016. </w:t>
          </w:r>
        </w:p>
        <w:p w14:paraId="04B120DA" w14:textId="77777777" w:rsidR="00666086" w:rsidRPr="004F5F6E" w:rsidRDefault="00666086" w:rsidP="00666086">
          <w:pPr>
            <w:autoSpaceDE w:val="0"/>
            <w:autoSpaceDN w:val="0"/>
            <w:ind w:hanging="640"/>
            <w:jc w:val="both"/>
            <w:divId w:val="682315618"/>
            <w:rPr>
              <w:rFonts w:ascii="Exo" w:eastAsia="Times New Roman" w:hAnsi="Exo"/>
              <w:color w:val="000000"/>
              <w:sz w:val="20"/>
              <w:szCs w:val="20"/>
            </w:rPr>
          </w:pPr>
          <w:r w:rsidRPr="004F5F6E">
            <w:rPr>
              <w:rFonts w:ascii="Exo" w:eastAsia="Times New Roman" w:hAnsi="Exo"/>
              <w:color w:val="000000"/>
              <w:sz w:val="20"/>
              <w:szCs w:val="20"/>
            </w:rPr>
            <w:t xml:space="preserve">2. </w:t>
          </w:r>
          <w:r w:rsidRPr="004F5F6E">
            <w:rPr>
              <w:rFonts w:ascii="Exo" w:eastAsia="Times New Roman" w:hAnsi="Exo"/>
              <w:color w:val="000000"/>
              <w:sz w:val="20"/>
              <w:szCs w:val="20"/>
            </w:rPr>
            <w:tab/>
          </w:r>
          <w:proofErr w:type="spellStart"/>
          <w:r w:rsidRPr="004F5F6E">
            <w:rPr>
              <w:rFonts w:ascii="Exo" w:eastAsia="Times New Roman" w:hAnsi="Exo"/>
              <w:color w:val="000000"/>
              <w:sz w:val="20"/>
              <w:szCs w:val="20"/>
            </w:rPr>
            <w:t>Najafpour</w:t>
          </w:r>
          <w:proofErr w:type="spellEnd"/>
          <w:r w:rsidRPr="004F5F6E">
            <w:rPr>
              <w:rFonts w:ascii="Exo" w:eastAsia="Times New Roman" w:hAnsi="Exo"/>
              <w:color w:val="000000"/>
              <w:sz w:val="20"/>
              <w:szCs w:val="20"/>
            </w:rPr>
            <w:t xml:space="preserve"> Z, </w:t>
          </w:r>
          <w:proofErr w:type="spellStart"/>
          <w:r w:rsidRPr="004F5F6E">
            <w:rPr>
              <w:rFonts w:ascii="Exo" w:eastAsia="Times New Roman" w:hAnsi="Exo"/>
              <w:color w:val="000000"/>
              <w:sz w:val="20"/>
              <w:szCs w:val="20"/>
            </w:rPr>
            <w:t>Arab</w:t>
          </w:r>
          <w:proofErr w:type="spellEnd"/>
          <w:r w:rsidRPr="004F5F6E">
            <w:rPr>
              <w:rFonts w:ascii="Exo" w:eastAsia="Times New Roman" w:hAnsi="Exo"/>
              <w:color w:val="000000"/>
              <w:sz w:val="20"/>
              <w:szCs w:val="20"/>
            </w:rPr>
            <w:t xml:space="preserve"> M, </w:t>
          </w:r>
          <w:proofErr w:type="spellStart"/>
          <w:r w:rsidRPr="004F5F6E">
            <w:rPr>
              <w:rFonts w:ascii="Exo" w:eastAsia="Times New Roman" w:hAnsi="Exo"/>
              <w:color w:val="000000"/>
              <w:sz w:val="20"/>
              <w:szCs w:val="20"/>
            </w:rPr>
            <w:t>Shayanfard</w:t>
          </w:r>
          <w:proofErr w:type="spellEnd"/>
          <w:r w:rsidRPr="004F5F6E">
            <w:rPr>
              <w:rFonts w:ascii="Exo" w:eastAsia="Times New Roman" w:hAnsi="Exo"/>
              <w:color w:val="000000"/>
              <w:sz w:val="20"/>
              <w:szCs w:val="20"/>
            </w:rPr>
            <w:t xml:space="preserve"> K. A </w:t>
          </w:r>
          <w:proofErr w:type="spellStart"/>
          <w:r w:rsidRPr="004F5F6E">
            <w:rPr>
              <w:rFonts w:ascii="Exo" w:eastAsia="Times New Roman" w:hAnsi="Exo"/>
              <w:color w:val="000000"/>
              <w:sz w:val="20"/>
              <w:szCs w:val="20"/>
            </w:rPr>
            <w:t>multi-phase</w:t>
          </w:r>
          <w:proofErr w:type="spellEnd"/>
          <w:r w:rsidRPr="004F5F6E">
            <w:rPr>
              <w:rFonts w:ascii="Exo" w:eastAsia="Times New Roman" w:hAnsi="Exo"/>
              <w:color w:val="000000"/>
              <w:sz w:val="20"/>
              <w:szCs w:val="20"/>
            </w:rPr>
            <w:t xml:space="preserve"> approach for </w:t>
          </w:r>
          <w:proofErr w:type="spellStart"/>
          <w:r w:rsidRPr="004F5F6E">
            <w:rPr>
              <w:rFonts w:ascii="Exo" w:eastAsia="Times New Roman" w:hAnsi="Exo"/>
              <w:color w:val="000000"/>
              <w:sz w:val="20"/>
              <w:szCs w:val="20"/>
            </w:rPr>
            <w:t>developing</w:t>
          </w:r>
          <w:proofErr w:type="spellEnd"/>
          <w:r w:rsidRPr="004F5F6E">
            <w:rPr>
              <w:rFonts w:ascii="Exo" w:eastAsia="Times New Roman" w:hAnsi="Exo"/>
              <w:color w:val="000000"/>
              <w:sz w:val="20"/>
              <w:szCs w:val="20"/>
            </w:rPr>
            <w:t xml:space="preserve"> a conceptual model for </w:t>
          </w:r>
          <w:proofErr w:type="spellStart"/>
          <w:r w:rsidRPr="004F5F6E">
            <w:rPr>
              <w:rFonts w:ascii="Exo" w:eastAsia="Times New Roman" w:hAnsi="Exo"/>
              <w:color w:val="000000"/>
              <w:sz w:val="20"/>
              <w:szCs w:val="20"/>
            </w:rPr>
            <w:t>human</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resources</w:t>
          </w:r>
          <w:proofErr w:type="spellEnd"/>
          <w:r w:rsidRPr="004F5F6E">
            <w:rPr>
              <w:rFonts w:ascii="Exo" w:eastAsia="Times New Roman" w:hAnsi="Exo"/>
              <w:color w:val="000000"/>
              <w:sz w:val="20"/>
              <w:szCs w:val="20"/>
            </w:rPr>
            <w:t xml:space="preserve"> for </w:t>
          </w:r>
          <w:proofErr w:type="spellStart"/>
          <w:r w:rsidRPr="004F5F6E">
            <w:rPr>
              <w:rFonts w:ascii="Exo" w:eastAsia="Times New Roman" w:hAnsi="Exo"/>
              <w:color w:val="000000"/>
              <w:sz w:val="20"/>
              <w:szCs w:val="20"/>
            </w:rPr>
            <w:t>health</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observatory</w:t>
          </w:r>
          <w:proofErr w:type="spellEnd"/>
          <w:r w:rsidRPr="004F5F6E">
            <w:rPr>
              <w:rFonts w:ascii="Exo" w:eastAsia="Times New Roman" w:hAnsi="Exo"/>
              <w:color w:val="000000"/>
              <w:sz w:val="20"/>
              <w:szCs w:val="20"/>
            </w:rPr>
            <w:t xml:space="preserve"> (HRHO) </w:t>
          </w:r>
          <w:proofErr w:type="spellStart"/>
          <w:r w:rsidRPr="004F5F6E">
            <w:rPr>
              <w:rFonts w:ascii="Exo" w:eastAsia="Times New Roman" w:hAnsi="Exo"/>
              <w:color w:val="000000"/>
              <w:sz w:val="20"/>
              <w:szCs w:val="20"/>
            </w:rPr>
            <w:t>toward</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integrating</w:t>
          </w:r>
          <w:proofErr w:type="spellEnd"/>
          <w:r w:rsidRPr="004F5F6E">
            <w:rPr>
              <w:rFonts w:ascii="Exo" w:eastAsia="Times New Roman" w:hAnsi="Exo"/>
              <w:color w:val="000000"/>
              <w:sz w:val="20"/>
              <w:szCs w:val="20"/>
            </w:rPr>
            <w:t xml:space="preserve"> data </w:t>
          </w:r>
          <w:proofErr w:type="spellStart"/>
          <w:r w:rsidRPr="004F5F6E">
            <w:rPr>
              <w:rFonts w:ascii="Exo" w:eastAsia="Times New Roman" w:hAnsi="Exo"/>
              <w:color w:val="000000"/>
              <w:sz w:val="20"/>
              <w:szCs w:val="20"/>
            </w:rPr>
            <w:t>and</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evidence</w:t>
          </w:r>
          <w:proofErr w:type="spellEnd"/>
          <w:r w:rsidRPr="004F5F6E">
            <w:rPr>
              <w:rFonts w:ascii="Exo" w:eastAsia="Times New Roman" w:hAnsi="Exo"/>
              <w:color w:val="000000"/>
              <w:sz w:val="20"/>
              <w:szCs w:val="20"/>
            </w:rPr>
            <w:t xml:space="preserve">: a case </w:t>
          </w:r>
          <w:proofErr w:type="spellStart"/>
          <w:r w:rsidRPr="004F5F6E">
            <w:rPr>
              <w:rFonts w:ascii="Exo" w:eastAsia="Times New Roman" w:hAnsi="Exo"/>
              <w:color w:val="000000"/>
              <w:sz w:val="20"/>
              <w:szCs w:val="20"/>
            </w:rPr>
            <w:t>study</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of</w:t>
          </w:r>
          <w:proofErr w:type="spellEnd"/>
          <w:r w:rsidRPr="004F5F6E">
            <w:rPr>
              <w:rFonts w:ascii="Exo" w:eastAsia="Times New Roman" w:hAnsi="Exo"/>
              <w:color w:val="000000"/>
              <w:sz w:val="20"/>
              <w:szCs w:val="20"/>
            </w:rPr>
            <w:t xml:space="preserve"> Iran. Health Res </w:t>
          </w:r>
          <w:proofErr w:type="spellStart"/>
          <w:r w:rsidRPr="004F5F6E">
            <w:rPr>
              <w:rFonts w:ascii="Exo" w:eastAsia="Times New Roman" w:hAnsi="Exo"/>
              <w:color w:val="000000"/>
              <w:sz w:val="20"/>
              <w:szCs w:val="20"/>
            </w:rPr>
            <w:t>Policy</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Syst</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BioMed</w:t>
          </w:r>
          <w:proofErr w:type="spellEnd"/>
          <w:r w:rsidRPr="004F5F6E">
            <w:rPr>
              <w:rFonts w:ascii="Exo" w:eastAsia="Times New Roman" w:hAnsi="Exo"/>
              <w:color w:val="000000"/>
              <w:sz w:val="20"/>
              <w:szCs w:val="20"/>
            </w:rPr>
            <w:t xml:space="preserve"> Central Ltd; 2023 </w:t>
          </w:r>
          <w:proofErr w:type="spellStart"/>
          <w:r w:rsidRPr="004F5F6E">
            <w:rPr>
              <w:rFonts w:ascii="Exo" w:eastAsia="Times New Roman" w:hAnsi="Exo"/>
              <w:color w:val="000000"/>
              <w:sz w:val="20"/>
              <w:szCs w:val="20"/>
            </w:rPr>
            <w:t>Dec</w:t>
          </w:r>
          <w:proofErr w:type="spellEnd"/>
          <w:r w:rsidRPr="004F5F6E">
            <w:rPr>
              <w:rFonts w:ascii="Exo" w:eastAsia="Times New Roman" w:hAnsi="Exo"/>
              <w:color w:val="000000"/>
              <w:sz w:val="20"/>
              <w:szCs w:val="20"/>
            </w:rPr>
            <w:t xml:space="preserve"> 1;21(1). PMID: 37264403</w:t>
          </w:r>
        </w:p>
        <w:p w14:paraId="1A45F4EF" w14:textId="77777777" w:rsidR="00666086" w:rsidRPr="004F5F6E" w:rsidRDefault="00666086" w:rsidP="00666086">
          <w:pPr>
            <w:autoSpaceDE w:val="0"/>
            <w:autoSpaceDN w:val="0"/>
            <w:ind w:hanging="640"/>
            <w:jc w:val="both"/>
            <w:divId w:val="350181312"/>
            <w:rPr>
              <w:rFonts w:ascii="Exo" w:eastAsia="Times New Roman" w:hAnsi="Exo"/>
              <w:color w:val="000000"/>
              <w:sz w:val="20"/>
              <w:szCs w:val="20"/>
            </w:rPr>
          </w:pPr>
          <w:r w:rsidRPr="004F5F6E">
            <w:rPr>
              <w:rFonts w:ascii="Exo" w:eastAsia="Times New Roman" w:hAnsi="Exo"/>
              <w:color w:val="000000"/>
              <w:sz w:val="20"/>
              <w:szCs w:val="20"/>
            </w:rPr>
            <w:t xml:space="preserve">3. </w:t>
          </w:r>
          <w:r w:rsidRPr="004F5F6E">
            <w:rPr>
              <w:rFonts w:ascii="Exo" w:eastAsia="Times New Roman" w:hAnsi="Exo"/>
              <w:color w:val="000000"/>
              <w:sz w:val="20"/>
              <w:szCs w:val="20"/>
            </w:rPr>
            <w:tab/>
            <w:t xml:space="preserve">Rees GH, James R, </w:t>
          </w:r>
          <w:proofErr w:type="spellStart"/>
          <w:r w:rsidRPr="004F5F6E">
            <w:rPr>
              <w:rFonts w:ascii="Exo" w:eastAsia="Times New Roman" w:hAnsi="Exo"/>
              <w:color w:val="000000"/>
              <w:sz w:val="20"/>
              <w:szCs w:val="20"/>
            </w:rPr>
            <w:t>Samadashvili</w:t>
          </w:r>
          <w:proofErr w:type="spellEnd"/>
          <w:r w:rsidRPr="004F5F6E">
            <w:rPr>
              <w:rFonts w:ascii="Exo" w:eastAsia="Times New Roman" w:hAnsi="Exo"/>
              <w:color w:val="000000"/>
              <w:sz w:val="20"/>
              <w:szCs w:val="20"/>
            </w:rPr>
            <w:t xml:space="preserve"> L, </w:t>
          </w:r>
          <w:proofErr w:type="spellStart"/>
          <w:r w:rsidRPr="004F5F6E">
            <w:rPr>
              <w:rFonts w:ascii="Exo" w:eastAsia="Times New Roman" w:hAnsi="Exo"/>
              <w:color w:val="000000"/>
              <w:sz w:val="20"/>
              <w:szCs w:val="20"/>
            </w:rPr>
            <w:t>Scotter</w:t>
          </w:r>
          <w:proofErr w:type="spellEnd"/>
          <w:r w:rsidRPr="004F5F6E">
            <w:rPr>
              <w:rFonts w:ascii="Exo" w:eastAsia="Times New Roman" w:hAnsi="Exo"/>
              <w:color w:val="000000"/>
              <w:sz w:val="20"/>
              <w:szCs w:val="20"/>
            </w:rPr>
            <w:t xml:space="preserve"> C. Are </w:t>
          </w:r>
          <w:proofErr w:type="spellStart"/>
          <w:r w:rsidRPr="004F5F6E">
            <w:rPr>
              <w:rFonts w:ascii="Exo" w:eastAsia="Times New Roman" w:hAnsi="Exo"/>
              <w:color w:val="000000"/>
              <w:sz w:val="20"/>
              <w:szCs w:val="20"/>
            </w:rPr>
            <w:t>Sustainable</w:t>
          </w:r>
          <w:proofErr w:type="spellEnd"/>
          <w:r w:rsidRPr="004F5F6E">
            <w:rPr>
              <w:rFonts w:ascii="Exo" w:eastAsia="Times New Roman" w:hAnsi="Exo"/>
              <w:color w:val="000000"/>
              <w:sz w:val="20"/>
              <w:szCs w:val="20"/>
            </w:rPr>
            <w:t xml:space="preserve"> Health </w:t>
          </w:r>
          <w:proofErr w:type="spellStart"/>
          <w:r w:rsidRPr="004F5F6E">
            <w:rPr>
              <w:rFonts w:ascii="Exo" w:eastAsia="Times New Roman" w:hAnsi="Exo"/>
              <w:color w:val="000000"/>
              <w:sz w:val="20"/>
              <w:szCs w:val="20"/>
            </w:rPr>
            <w:t>Workforces</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Possible</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Issues</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and</w:t>
          </w:r>
          <w:proofErr w:type="spellEnd"/>
          <w:r w:rsidRPr="004F5F6E">
            <w:rPr>
              <w:rFonts w:ascii="Exo" w:eastAsia="Times New Roman" w:hAnsi="Exo"/>
              <w:color w:val="000000"/>
              <w:sz w:val="20"/>
              <w:szCs w:val="20"/>
            </w:rPr>
            <w:t xml:space="preserve"> a </w:t>
          </w:r>
          <w:proofErr w:type="spellStart"/>
          <w:r w:rsidRPr="004F5F6E">
            <w:rPr>
              <w:rFonts w:ascii="Exo" w:eastAsia="Times New Roman" w:hAnsi="Exo"/>
              <w:color w:val="000000"/>
              <w:sz w:val="20"/>
              <w:szCs w:val="20"/>
            </w:rPr>
            <w:t>Possible</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Remedy</w:t>
          </w:r>
          <w:proofErr w:type="spellEnd"/>
          <w:r w:rsidRPr="004F5F6E">
            <w:rPr>
              <w:rFonts w:ascii="Exo" w:eastAsia="Times New Roman" w:hAnsi="Exo"/>
              <w:color w:val="000000"/>
              <w:sz w:val="20"/>
              <w:szCs w:val="20"/>
            </w:rPr>
            <w:t>. Sustainability (</w:t>
          </w:r>
          <w:proofErr w:type="spellStart"/>
          <w:r w:rsidRPr="004F5F6E">
            <w:rPr>
              <w:rFonts w:ascii="Exo" w:eastAsia="Times New Roman" w:hAnsi="Exo"/>
              <w:color w:val="000000"/>
              <w:sz w:val="20"/>
              <w:szCs w:val="20"/>
            </w:rPr>
            <w:t>Switzerland</w:t>
          </w:r>
          <w:proofErr w:type="spellEnd"/>
          <w:r w:rsidRPr="004F5F6E">
            <w:rPr>
              <w:rFonts w:ascii="Exo" w:eastAsia="Times New Roman" w:hAnsi="Exo"/>
              <w:color w:val="000000"/>
              <w:sz w:val="20"/>
              <w:szCs w:val="20"/>
            </w:rPr>
            <w:t xml:space="preserve">). MDPI; 2023. </w:t>
          </w:r>
        </w:p>
        <w:p w14:paraId="08D22EF9" w14:textId="77777777" w:rsidR="00666086" w:rsidRPr="004F5F6E" w:rsidRDefault="00666086" w:rsidP="00666086">
          <w:pPr>
            <w:autoSpaceDE w:val="0"/>
            <w:autoSpaceDN w:val="0"/>
            <w:ind w:hanging="640"/>
            <w:jc w:val="both"/>
            <w:divId w:val="287247027"/>
            <w:rPr>
              <w:rFonts w:ascii="Exo" w:eastAsia="Times New Roman" w:hAnsi="Exo"/>
              <w:color w:val="000000"/>
              <w:sz w:val="20"/>
              <w:szCs w:val="20"/>
            </w:rPr>
          </w:pPr>
          <w:r w:rsidRPr="004F5F6E">
            <w:rPr>
              <w:rFonts w:ascii="Exo" w:eastAsia="Times New Roman" w:hAnsi="Exo"/>
              <w:color w:val="000000"/>
              <w:sz w:val="20"/>
              <w:szCs w:val="20"/>
            </w:rPr>
            <w:t xml:space="preserve">4. </w:t>
          </w:r>
          <w:r w:rsidRPr="004F5F6E">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4F5F6E" w:rsidRDefault="00666086" w:rsidP="00666086">
          <w:pPr>
            <w:autoSpaceDE w:val="0"/>
            <w:autoSpaceDN w:val="0"/>
            <w:ind w:hanging="640"/>
            <w:jc w:val="both"/>
            <w:divId w:val="2052460715"/>
            <w:rPr>
              <w:rFonts w:ascii="Exo" w:eastAsia="Times New Roman" w:hAnsi="Exo"/>
              <w:color w:val="000000"/>
              <w:sz w:val="20"/>
              <w:szCs w:val="20"/>
            </w:rPr>
          </w:pPr>
          <w:r w:rsidRPr="004F5F6E">
            <w:rPr>
              <w:rFonts w:ascii="Exo" w:eastAsia="Times New Roman" w:hAnsi="Exo"/>
              <w:color w:val="000000"/>
              <w:sz w:val="20"/>
              <w:szCs w:val="20"/>
            </w:rPr>
            <w:lastRenderedPageBreak/>
            <w:t xml:space="preserve">5. </w:t>
          </w:r>
          <w:r w:rsidRPr="004F5F6E">
            <w:rPr>
              <w:rFonts w:ascii="Exo" w:eastAsia="Times New Roman" w:hAnsi="Exo"/>
              <w:color w:val="000000"/>
              <w:sz w:val="20"/>
              <w:szCs w:val="20"/>
            </w:rPr>
            <w:tab/>
            <w:t xml:space="preserve">Ministério da Saúde. Indicadores de </w:t>
          </w:r>
          <w:proofErr w:type="spellStart"/>
          <w:r w:rsidRPr="004F5F6E">
            <w:rPr>
              <w:rFonts w:ascii="Exo" w:eastAsia="Times New Roman" w:hAnsi="Exo"/>
              <w:color w:val="000000"/>
              <w:sz w:val="20"/>
              <w:szCs w:val="20"/>
            </w:rPr>
            <w:t>gestão</w:t>
          </w:r>
          <w:proofErr w:type="spellEnd"/>
          <w:r w:rsidRPr="004F5F6E">
            <w:rPr>
              <w:rFonts w:ascii="Exo" w:eastAsia="Times New Roman" w:hAnsi="Exo"/>
              <w:color w:val="000000"/>
              <w:sz w:val="20"/>
              <w:szCs w:val="20"/>
            </w:rPr>
            <w:t xml:space="preserve"> do trabalho em </w:t>
          </w:r>
          <w:proofErr w:type="spellStart"/>
          <w:r w:rsidRPr="004F5F6E">
            <w:rPr>
              <w:rFonts w:ascii="Exo" w:eastAsia="Times New Roman" w:hAnsi="Exo"/>
              <w:color w:val="000000"/>
              <w:sz w:val="20"/>
              <w:szCs w:val="20"/>
            </w:rPr>
            <w:t>saúde</w:t>
          </w:r>
          <w:proofErr w:type="spellEnd"/>
          <w:r w:rsidRPr="004F5F6E">
            <w:rPr>
              <w:rFonts w:ascii="Exo" w:eastAsia="Times New Roman" w:hAnsi="Exo"/>
              <w:color w:val="000000"/>
              <w:sz w:val="20"/>
              <w:szCs w:val="20"/>
            </w:rPr>
            <w:t xml:space="preserve">: material de apoio para o Programa de </w:t>
          </w:r>
          <w:proofErr w:type="spellStart"/>
          <w:r w:rsidRPr="004F5F6E">
            <w:rPr>
              <w:rFonts w:ascii="Exo" w:eastAsia="Times New Roman" w:hAnsi="Exo"/>
              <w:color w:val="000000"/>
              <w:sz w:val="20"/>
              <w:szCs w:val="20"/>
            </w:rPr>
            <w:t>Qualificação</w:t>
          </w:r>
          <w:proofErr w:type="spellEnd"/>
          <w:r w:rsidRPr="004F5F6E">
            <w:rPr>
              <w:rFonts w:ascii="Exo" w:eastAsia="Times New Roman" w:hAnsi="Exo"/>
              <w:color w:val="000000"/>
              <w:sz w:val="20"/>
              <w:szCs w:val="20"/>
            </w:rPr>
            <w:t xml:space="preserve"> e </w:t>
          </w:r>
          <w:proofErr w:type="spellStart"/>
          <w:r w:rsidRPr="004F5F6E">
            <w:rPr>
              <w:rFonts w:ascii="Exo" w:eastAsia="Times New Roman" w:hAnsi="Exo"/>
              <w:color w:val="000000"/>
              <w:sz w:val="20"/>
              <w:szCs w:val="20"/>
            </w:rPr>
            <w:t>Estruturação</w:t>
          </w:r>
          <w:proofErr w:type="spellEnd"/>
          <w:r w:rsidRPr="004F5F6E">
            <w:rPr>
              <w:rFonts w:ascii="Exo" w:eastAsia="Times New Roman" w:hAnsi="Exo"/>
              <w:color w:val="000000"/>
              <w:sz w:val="20"/>
              <w:szCs w:val="20"/>
            </w:rPr>
            <w:t xml:space="preserve"> da </w:t>
          </w:r>
          <w:proofErr w:type="spellStart"/>
          <w:r w:rsidRPr="004F5F6E">
            <w:rPr>
              <w:rFonts w:ascii="Exo" w:eastAsia="Times New Roman" w:hAnsi="Exo"/>
              <w:color w:val="000000"/>
              <w:sz w:val="20"/>
              <w:szCs w:val="20"/>
            </w:rPr>
            <w:t>Gestão</w:t>
          </w:r>
          <w:proofErr w:type="spellEnd"/>
          <w:r w:rsidRPr="004F5F6E">
            <w:rPr>
              <w:rFonts w:ascii="Exo" w:eastAsia="Times New Roman" w:hAnsi="Exo"/>
              <w:color w:val="000000"/>
              <w:sz w:val="20"/>
              <w:szCs w:val="20"/>
            </w:rPr>
            <w:t xml:space="preserve"> do Trabalho e da </w:t>
          </w:r>
          <w:proofErr w:type="spellStart"/>
          <w:r w:rsidRPr="004F5F6E">
            <w:rPr>
              <w:rFonts w:ascii="Exo" w:eastAsia="Times New Roman" w:hAnsi="Exo"/>
              <w:color w:val="000000"/>
              <w:sz w:val="20"/>
              <w:szCs w:val="20"/>
            </w:rPr>
            <w:t>Educação</w:t>
          </w:r>
          <w:proofErr w:type="spellEnd"/>
          <w:r w:rsidRPr="004F5F6E">
            <w:rPr>
              <w:rFonts w:ascii="Exo" w:eastAsia="Times New Roman" w:hAnsi="Exo"/>
              <w:color w:val="000000"/>
              <w:sz w:val="20"/>
              <w:szCs w:val="20"/>
            </w:rPr>
            <w:t xml:space="preserve"> no SUS - </w:t>
          </w:r>
          <w:proofErr w:type="spellStart"/>
          <w:r w:rsidRPr="004F5F6E">
            <w:rPr>
              <w:rFonts w:ascii="Exo" w:eastAsia="Times New Roman" w:hAnsi="Exo"/>
              <w:color w:val="000000"/>
              <w:sz w:val="20"/>
              <w:szCs w:val="20"/>
            </w:rPr>
            <w:t>ProgeSUS</w:t>
          </w:r>
          <w:proofErr w:type="spellEnd"/>
          <w:r w:rsidRPr="004F5F6E">
            <w:rPr>
              <w:rFonts w:ascii="Exo" w:eastAsia="Times New Roman" w:hAnsi="Exo"/>
              <w:color w:val="000000"/>
              <w:sz w:val="20"/>
              <w:szCs w:val="20"/>
            </w:rPr>
            <w:t xml:space="preserve">. Editora MS; 2007. </w:t>
          </w:r>
        </w:p>
        <w:p w14:paraId="5384DA99" w14:textId="77777777" w:rsidR="00666086" w:rsidRPr="004F5F6E" w:rsidRDefault="00666086" w:rsidP="00666086">
          <w:pPr>
            <w:autoSpaceDE w:val="0"/>
            <w:autoSpaceDN w:val="0"/>
            <w:ind w:hanging="640"/>
            <w:jc w:val="both"/>
            <w:divId w:val="175507557"/>
            <w:rPr>
              <w:rFonts w:ascii="Exo" w:eastAsia="Times New Roman" w:hAnsi="Exo"/>
              <w:color w:val="000000"/>
              <w:sz w:val="20"/>
              <w:szCs w:val="20"/>
            </w:rPr>
          </w:pPr>
          <w:r w:rsidRPr="004F5F6E">
            <w:rPr>
              <w:rFonts w:ascii="Exo" w:eastAsia="Times New Roman" w:hAnsi="Exo"/>
              <w:color w:val="000000"/>
              <w:sz w:val="20"/>
              <w:szCs w:val="20"/>
            </w:rPr>
            <w:t xml:space="preserve">6. </w:t>
          </w:r>
          <w:r w:rsidRPr="004F5F6E">
            <w:rPr>
              <w:rFonts w:ascii="Exo" w:eastAsia="Times New Roman" w:hAnsi="Exo"/>
              <w:color w:val="000000"/>
              <w:sz w:val="20"/>
              <w:szCs w:val="20"/>
            </w:rPr>
            <w:tab/>
            <w:t xml:space="preserve">WHO. </w:t>
          </w:r>
          <w:proofErr w:type="spellStart"/>
          <w:r w:rsidRPr="004F5F6E">
            <w:rPr>
              <w:rFonts w:ascii="Exo" w:eastAsia="Times New Roman" w:hAnsi="Exo"/>
              <w:color w:val="000000"/>
              <w:sz w:val="20"/>
              <w:szCs w:val="20"/>
            </w:rPr>
            <w:t>Strengthening</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the</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collection</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analysis</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and</w:t>
          </w:r>
          <w:proofErr w:type="spellEnd"/>
          <w:r w:rsidRPr="004F5F6E">
            <w:rPr>
              <w:rFonts w:ascii="Exo" w:eastAsia="Times New Roman" w:hAnsi="Exo"/>
              <w:color w:val="000000"/>
              <w:sz w:val="20"/>
              <w:szCs w:val="20"/>
            </w:rPr>
            <w:t xml:space="preserve"> use </w:t>
          </w:r>
          <w:proofErr w:type="spellStart"/>
          <w:r w:rsidRPr="004F5F6E">
            <w:rPr>
              <w:rFonts w:ascii="Exo" w:eastAsia="Times New Roman" w:hAnsi="Exo"/>
              <w:color w:val="000000"/>
              <w:sz w:val="20"/>
              <w:szCs w:val="20"/>
            </w:rPr>
            <w:t>of</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health</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workforce</w:t>
          </w:r>
          <w:proofErr w:type="spellEnd"/>
          <w:r w:rsidRPr="004F5F6E">
            <w:rPr>
              <w:rFonts w:ascii="Exo" w:eastAsia="Times New Roman" w:hAnsi="Exo"/>
              <w:color w:val="000000"/>
              <w:sz w:val="20"/>
              <w:szCs w:val="20"/>
            </w:rPr>
            <w:t xml:space="preserve"> data </w:t>
          </w:r>
          <w:proofErr w:type="spellStart"/>
          <w:r w:rsidRPr="004F5F6E">
            <w:rPr>
              <w:rFonts w:ascii="Exo" w:eastAsia="Times New Roman" w:hAnsi="Exo"/>
              <w:color w:val="000000"/>
              <w:sz w:val="20"/>
              <w:szCs w:val="20"/>
            </w:rPr>
            <w:t>and</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information</w:t>
          </w:r>
          <w:proofErr w:type="spellEnd"/>
          <w:r w:rsidRPr="004F5F6E">
            <w:rPr>
              <w:rFonts w:ascii="Exo" w:eastAsia="Times New Roman" w:hAnsi="Exo"/>
              <w:color w:val="000000"/>
              <w:sz w:val="20"/>
              <w:szCs w:val="20"/>
            </w:rPr>
            <w:t xml:space="preserve"> - a handbook [Internet]. 2022. </w:t>
          </w:r>
          <w:proofErr w:type="spellStart"/>
          <w:r w:rsidRPr="004F5F6E">
            <w:rPr>
              <w:rFonts w:ascii="Exo" w:eastAsia="Times New Roman" w:hAnsi="Exo"/>
              <w:color w:val="000000"/>
              <w:sz w:val="20"/>
              <w:szCs w:val="20"/>
            </w:rPr>
            <w:t>Available</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from</w:t>
          </w:r>
          <w:proofErr w:type="spellEnd"/>
          <w:r w:rsidRPr="004F5F6E">
            <w:rPr>
              <w:rFonts w:ascii="Exo" w:eastAsia="Times New Roman" w:hAnsi="Exo"/>
              <w:color w:val="000000"/>
              <w:sz w:val="20"/>
              <w:szCs w:val="20"/>
            </w:rPr>
            <w:t>: http://apps.who.int/bookorders.</w:t>
          </w:r>
        </w:p>
        <w:p w14:paraId="2AC30F27" w14:textId="77777777" w:rsidR="00666086" w:rsidRPr="004F5F6E" w:rsidRDefault="00666086" w:rsidP="00666086">
          <w:pPr>
            <w:autoSpaceDE w:val="0"/>
            <w:autoSpaceDN w:val="0"/>
            <w:ind w:hanging="640"/>
            <w:jc w:val="both"/>
            <w:divId w:val="287514636"/>
            <w:rPr>
              <w:rFonts w:ascii="Exo" w:eastAsia="Times New Roman" w:hAnsi="Exo"/>
              <w:color w:val="000000"/>
              <w:sz w:val="20"/>
              <w:szCs w:val="20"/>
            </w:rPr>
          </w:pPr>
          <w:r w:rsidRPr="004F5F6E">
            <w:rPr>
              <w:rFonts w:ascii="Exo" w:eastAsia="Times New Roman" w:hAnsi="Exo"/>
              <w:color w:val="000000"/>
              <w:sz w:val="20"/>
              <w:szCs w:val="20"/>
            </w:rPr>
            <w:t xml:space="preserve">7. </w:t>
          </w:r>
          <w:r w:rsidRPr="004F5F6E">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4F5F6E">
            <w:rPr>
              <w:rFonts w:ascii="Exo" w:eastAsia="Times New Roman" w:hAnsi="Exo"/>
              <w:color w:val="000000"/>
              <w:sz w:val="20"/>
              <w:szCs w:val="20"/>
            </w:rPr>
            <w:t>FapUNIFESP</w:t>
          </w:r>
          <w:proofErr w:type="spellEnd"/>
          <w:r w:rsidRPr="004F5F6E">
            <w:rPr>
              <w:rFonts w:ascii="Exo" w:eastAsia="Times New Roman" w:hAnsi="Exo"/>
              <w:color w:val="000000"/>
              <w:sz w:val="20"/>
              <w:szCs w:val="20"/>
            </w:rPr>
            <w:t xml:space="preserve"> (SciELO); 2023;21. </w:t>
          </w:r>
        </w:p>
        <w:p w14:paraId="1AD0438A" w14:textId="18292768" w:rsidR="0078205E" w:rsidRDefault="00666086" w:rsidP="0078205E">
          <w:pPr>
            <w:ind w:left="-1701"/>
            <w:jc w:val="center"/>
          </w:pPr>
          <w:r w:rsidRPr="004F5F6E">
            <w:rPr>
              <w:rFonts w:ascii="Exo" w:eastAsia="Times New Roman" w:hAnsi="Exo"/>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5"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A72F8" w14:textId="77777777" w:rsidR="00A8102A" w:rsidRDefault="00A8102A" w:rsidP="0078205E">
      <w:pPr>
        <w:spacing w:after="0" w:line="240" w:lineRule="auto"/>
      </w:pPr>
      <w:r>
        <w:separator/>
      </w:r>
    </w:p>
  </w:endnote>
  <w:endnote w:type="continuationSeparator" w:id="0">
    <w:p w14:paraId="6A358C4E" w14:textId="77777777" w:rsidR="00A8102A" w:rsidRDefault="00A8102A"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11FC5" w14:textId="77777777" w:rsidR="00A8102A" w:rsidRDefault="00A8102A" w:rsidP="0078205E">
      <w:pPr>
        <w:spacing w:after="0" w:line="240" w:lineRule="auto"/>
      </w:pPr>
      <w:r>
        <w:separator/>
      </w:r>
    </w:p>
  </w:footnote>
  <w:footnote w:type="continuationSeparator" w:id="0">
    <w:p w14:paraId="61DD246D" w14:textId="77777777" w:rsidR="00A8102A" w:rsidRDefault="00A8102A"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9267">
    <w:abstractNumId w:val="6"/>
  </w:num>
  <w:num w:numId="2" w16cid:durableId="1019894662">
    <w:abstractNumId w:val="3"/>
  </w:num>
  <w:num w:numId="3" w16cid:durableId="839393743">
    <w:abstractNumId w:val="0"/>
  </w:num>
  <w:num w:numId="4" w16cid:durableId="73281341">
    <w:abstractNumId w:val="1"/>
  </w:num>
  <w:num w:numId="5" w16cid:durableId="643660350">
    <w:abstractNumId w:val="2"/>
  </w:num>
  <w:num w:numId="6" w16cid:durableId="1704987148">
    <w:abstractNumId w:val="4"/>
  </w:num>
  <w:num w:numId="7" w16cid:durableId="100990985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55C97"/>
    <w:rsid w:val="002826EF"/>
    <w:rsid w:val="002D5D78"/>
    <w:rsid w:val="002F4103"/>
    <w:rsid w:val="003F6595"/>
    <w:rsid w:val="00496AA8"/>
    <w:rsid w:val="004A3585"/>
    <w:rsid w:val="004C446E"/>
    <w:rsid w:val="004C52AF"/>
    <w:rsid w:val="004E0F3E"/>
    <w:rsid w:val="004F5F6E"/>
    <w:rsid w:val="0051118D"/>
    <w:rsid w:val="00537021"/>
    <w:rsid w:val="005C3030"/>
    <w:rsid w:val="006447AB"/>
    <w:rsid w:val="00666086"/>
    <w:rsid w:val="0067139C"/>
    <w:rsid w:val="0078205E"/>
    <w:rsid w:val="00814305"/>
    <w:rsid w:val="00870EE1"/>
    <w:rsid w:val="00954B56"/>
    <w:rsid w:val="00972BFA"/>
    <w:rsid w:val="00977AE4"/>
    <w:rsid w:val="009E5CEE"/>
    <w:rsid w:val="00A80BE7"/>
    <w:rsid w:val="00A8102A"/>
    <w:rsid w:val="00A92A31"/>
    <w:rsid w:val="00B13018"/>
    <w:rsid w:val="00B55CBE"/>
    <w:rsid w:val="00C05C2B"/>
    <w:rsid w:val="00C567EB"/>
    <w:rsid w:val="00CA4CA1"/>
    <w:rsid w:val="00D24869"/>
    <w:rsid w:val="00D36EEF"/>
    <w:rsid w:val="00D7294F"/>
    <w:rsid w:val="00D94AD2"/>
    <w:rsid w:val="00E47210"/>
    <w:rsid w:val="00E72E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07_equipamentos/07_indicadores_equipamento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Layout" Target="diagrams/layout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590/1981-7746-ojs01991"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8.png"/></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042EA"/>
    <w:rsid w:val="00201B4E"/>
    <w:rsid w:val="005A3554"/>
    <w:rsid w:val="009A2513"/>
    <w:rsid w:val="00A647F7"/>
    <w:rsid w:val="00AE103D"/>
    <w:rsid w:val="00BA093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1488</Words>
  <Characters>8037</Characters>
  <Application>Microsoft Office Word</Application>
  <DocSecurity>0</DocSecurity>
  <Lines>66</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7</cp:revision>
  <dcterms:created xsi:type="dcterms:W3CDTF">2024-11-06T13:58:00Z</dcterms:created>
  <dcterms:modified xsi:type="dcterms:W3CDTF">2024-11-06T18:20:00Z</dcterms:modified>
</cp:coreProperties>
</file>
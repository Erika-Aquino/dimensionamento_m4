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A9045B">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A9045B">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A9045B">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 xml:space="preserve">Global </w:t>
      </w:r>
      <w:proofErr w:type="spellStart"/>
      <w:r w:rsidRPr="00E47210">
        <w:rPr>
          <w:rFonts w:ascii="Montserrat" w:hAnsi="Montserrat"/>
          <w:i/>
          <w:iCs/>
          <w:sz w:val="20"/>
          <w:szCs w:val="20"/>
        </w:rPr>
        <w:t>Strategy</w:t>
      </w:r>
      <w:proofErr w:type="spellEnd"/>
      <w:r w:rsidRPr="00E47210">
        <w:rPr>
          <w:rFonts w:ascii="Montserrat" w:hAnsi="Montserrat"/>
          <w:i/>
          <w:iCs/>
          <w:sz w:val="20"/>
          <w:szCs w:val="20"/>
        </w:rPr>
        <w:t xml:space="preserve"> for </w:t>
      </w:r>
      <w:proofErr w:type="spellStart"/>
      <w:r w:rsidRPr="00E47210">
        <w:rPr>
          <w:rFonts w:ascii="Montserrat" w:hAnsi="Montserrat"/>
          <w:i/>
          <w:iCs/>
          <w:sz w:val="20"/>
          <w:szCs w:val="20"/>
        </w:rPr>
        <w:t>Human</w:t>
      </w:r>
      <w:proofErr w:type="spellEnd"/>
      <w:r w:rsidRPr="00E47210">
        <w:rPr>
          <w:rFonts w:ascii="Montserrat" w:hAnsi="Montserrat"/>
          <w:i/>
          <w:iCs/>
          <w:sz w:val="20"/>
          <w:szCs w:val="20"/>
        </w:rPr>
        <w:t xml:space="preserve"> </w:t>
      </w:r>
      <w:proofErr w:type="spellStart"/>
      <w:r w:rsidRPr="00E47210">
        <w:rPr>
          <w:rFonts w:ascii="Montserrat" w:hAnsi="Montserrat"/>
          <w:i/>
          <w:iCs/>
          <w:sz w:val="20"/>
          <w:szCs w:val="20"/>
        </w:rPr>
        <w:t>Resources</w:t>
      </w:r>
      <w:proofErr w:type="spellEnd"/>
      <w:r w:rsidRPr="00E47210">
        <w:rPr>
          <w:rFonts w:ascii="Montserrat" w:hAnsi="Montserrat"/>
          <w:i/>
          <w:iCs/>
          <w:sz w:val="20"/>
          <w:szCs w:val="20"/>
        </w:rPr>
        <w:t xml:space="preserve"> for Health: Workforce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1"/>
      <w:r w:rsidR="00D36EEF">
        <w:rPr>
          <w:rFonts w:ascii="Montserrat" w:hAnsi="Montserrat"/>
          <w:sz w:val="20"/>
          <w:szCs w:val="20"/>
        </w:rPr>
        <w:t xml:space="preserve">que </w:t>
      </w:r>
      <w:r w:rsidR="00D36EEF" w:rsidRPr="00E47210">
        <w:rPr>
          <w:rFonts w:ascii="Montserrat" w:hAnsi="Montserrat"/>
          <w:sz w:val="20"/>
          <w:szCs w:val="20"/>
          <w:highlight w:val="yellow"/>
        </w:rPr>
        <w:t xml:space="preserve">resultou em um compêndio de </w:t>
      </w:r>
      <w:proofErr w:type="spellStart"/>
      <w:r w:rsidR="00D36EEF" w:rsidRPr="00E47210">
        <w:rPr>
          <w:rFonts w:ascii="Montserrat" w:hAnsi="Montserrat"/>
          <w:sz w:val="20"/>
          <w:szCs w:val="20"/>
          <w:highlight w:val="yellow"/>
        </w:rPr>
        <w:t>xx</w:t>
      </w:r>
      <w:proofErr w:type="spellEnd"/>
      <w:r w:rsidR="00D36EEF" w:rsidRPr="00E47210">
        <w:rPr>
          <w:rFonts w:ascii="Montserrat" w:hAnsi="Montserrat"/>
          <w:sz w:val="20"/>
          <w:szCs w:val="20"/>
          <w:highlight w:val="yellow"/>
        </w:rPr>
        <w:t xml:space="preserve"> indicadores das dimensões </w:t>
      </w:r>
      <w:proofErr w:type="spellStart"/>
      <w:r w:rsidR="00D36EEF" w:rsidRPr="00E47210">
        <w:rPr>
          <w:rFonts w:ascii="Montserrat" w:hAnsi="Montserrat"/>
          <w:sz w:val="20"/>
          <w:szCs w:val="20"/>
          <w:highlight w:val="yellow"/>
        </w:rPr>
        <w:t>xxx</w:t>
      </w:r>
      <w:proofErr w:type="spellEnd"/>
      <w:r w:rsidR="00D36EEF" w:rsidRPr="00E47210">
        <w:rPr>
          <w:rFonts w:ascii="Montserrat" w:hAnsi="Montserrat"/>
          <w:sz w:val="20"/>
          <w:szCs w:val="20"/>
          <w:highlight w:val="yellow"/>
        </w:rPr>
        <w:t>. Como exemplo de indicadores temos: a</w:t>
      </w:r>
      <w:del w:id="2" w:author="HENRIQUE RIBEIRO DA SILVEIRA" w:date="2024-11-05T13:46:00Z">
        <w:r w:rsidR="00D36EEF" w:rsidRPr="00E47210" w:rsidDel="00D7294F">
          <w:rPr>
            <w:rFonts w:ascii="Montserrat" w:hAnsi="Montserrat"/>
            <w:sz w:val="20"/>
            <w:szCs w:val="20"/>
            <w:highlight w:val="yellow"/>
          </w:rPr>
          <w:delText>)</w:delText>
        </w:r>
      </w:del>
      <w:ins w:id="3"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proofErr w:type="gramStart"/>
      <w:r w:rsidR="00D36EEF" w:rsidRPr="00E47210">
        <w:rPr>
          <w:rFonts w:ascii="Montserrat" w:hAnsi="Montserrat"/>
          <w:sz w:val="20"/>
          <w:szCs w:val="20"/>
          <w:highlight w:val="yellow"/>
        </w:rPr>
        <w:t>);</w:t>
      </w:r>
      <w:ins w:id="4" w:author="HENRIQUE RIBEIRO DA SILVEIRA" w:date="2024-11-05T13:46:00Z">
        <w:r w:rsidR="00D7294F">
          <w:rPr>
            <w:rFonts w:ascii="Montserrat" w:hAnsi="Montserrat"/>
            <w:sz w:val="20"/>
            <w:szCs w:val="20"/>
            <w:highlight w:val="yellow"/>
          </w:rPr>
          <w:t>precarização</w:t>
        </w:r>
        <w:proofErr w:type="gramEnd"/>
        <w:r w:rsidR="00D7294F">
          <w:rPr>
            <w:rFonts w:ascii="Montserrat" w:hAnsi="Montserrat"/>
            <w:sz w:val="20"/>
            <w:szCs w:val="20"/>
            <w:highlight w:val="yellow"/>
          </w:rPr>
          <w:t xml:space="preserve">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1"/>
      <w:r w:rsidR="003F6595">
        <w:rPr>
          <w:rStyle w:val="Refdecomentrio"/>
        </w:rPr>
        <w:commentReference w:id="1"/>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5"/>
      <w:r w:rsidR="00E47210">
        <w:rPr>
          <w:rStyle w:val="Refdecomentrio"/>
        </w:rPr>
        <w:commentReference w:id="5"/>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6" w:name="_Toc181700708"/>
      <w:r w:rsidRPr="004A3585">
        <w:rPr>
          <w:rFonts w:ascii="Montserrat" w:hAnsi="Montserrat"/>
          <w:b/>
          <w:bCs/>
          <w:color w:val="auto"/>
        </w:rPr>
        <w:t>Ficha de in</w:t>
      </w:r>
      <w:r w:rsidR="004A3585">
        <w:rPr>
          <w:rFonts w:ascii="Montserrat" w:hAnsi="Montserrat"/>
          <w:b/>
          <w:bCs/>
          <w:color w:val="auto"/>
        </w:rPr>
        <w:t>dicador</w:t>
      </w:r>
      <w:bookmarkEnd w:id="6"/>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proofErr w:type="spellStart"/>
            <w:r>
              <w:t>Microdados</w:t>
            </w:r>
            <w:proofErr w:type="spellEnd"/>
            <w:r>
              <w:t xml:space="preserve">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proofErr w:type="gramStart"/>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w:t>
            </w:r>
            <w:proofErr w:type="gramEnd"/>
            <w:r w:rsidRPr="00200F7C">
              <w:rPr>
                <w:rFonts w:ascii="Montserrat" w:hAnsi="Montserrat"/>
                <w:color w:val="283E59"/>
                <w:sz w:val="20"/>
              </w:rPr>
              <w:t xml:space="preserve">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5"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7" w:author="HENRIQUE RIBEIRO DA SILVEIRA" w:date="2024-11-05T13:48:00Z"/>
          <w:rFonts w:ascii="Montserrat" w:hAnsi="Montserrat"/>
        </w:rPr>
      </w:pPr>
      <w:ins w:id="8" w:author="HENRIQUE RIBEIRO DA SILVEIRA" w:date="2024-11-05T13:48:00Z">
        <w:r>
          <w:rPr>
            <w:rFonts w:ascii="Montserrat" w:hAnsi="Montserrat"/>
          </w:rPr>
          <w:t>Artefatos:</w:t>
        </w:r>
      </w:ins>
    </w:p>
    <w:p w14:paraId="3FBCB999" w14:textId="77777777" w:rsidR="00D7294F" w:rsidRDefault="00D7294F">
      <w:pPr>
        <w:pStyle w:val="PargrafodaLista"/>
        <w:rPr>
          <w:ins w:id="9" w:author="HENRIQUE RIBEIRO DA SILVEIRA" w:date="2024-11-05T13:48:00Z"/>
          <w:rFonts w:ascii="Montserrat" w:hAnsi="Montserrat"/>
        </w:rPr>
        <w:pPrChange w:id="10"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1"/>
      <w:r w:rsidRPr="003F6595">
        <w:rPr>
          <w:rFonts w:ascii="Montserrat" w:hAnsi="Montserrat"/>
        </w:rPr>
        <w:lastRenderedPageBreak/>
        <w:t xml:space="preserve">Para acessar a </w:t>
      </w:r>
      <w:commentRangeStart w:id="12"/>
      <w:r w:rsidRPr="003F6595">
        <w:rPr>
          <w:rFonts w:ascii="Montserrat" w:hAnsi="Montserrat"/>
        </w:rPr>
        <w:t xml:space="preserve">consulta SQL </w:t>
      </w:r>
      <w:commentRangeEnd w:id="12"/>
      <w:r w:rsidR="009E5CEE">
        <w:rPr>
          <w:rStyle w:val="Refdecomentrio"/>
        </w:rPr>
        <w:commentReference w:id="12"/>
      </w:r>
      <w:r w:rsidRPr="003F6595">
        <w:rPr>
          <w:rFonts w:ascii="Montserrat" w:hAnsi="Montserrat"/>
        </w:rPr>
        <w:t xml:space="preserve">que foi usada para a construção do indicador, acesse </w:t>
      </w:r>
      <w:ins w:id="13"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4"/>
      <w:r w:rsidRPr="003F6595">
        <w:rPr>
          <w:rFonts w:ascii="Montserrat" w:hAnsi="Montserrat"/>
        </w:rPr>
        <w:t>aqui</w:t>
      </w:r>
      <w:commentRangeEnd w:id="14"/>
      <w:r w:rsidR="00D7294F">
        <w:rPr>
          <w:rStyle w:val="Refdecomentrio"/>
        </w:rPr>
        <w:commentReference w:id="14"/>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11"/>
      <w:r w:rsidRPr="003F6595">
        <w:rPr>
          <w:rStyle w:val="Refdecomentrio"/>
          <w:rFonts w:ascii="Montserrat" w:hAnsi="Montserrat"/>
        </w:rPr>
        <w:commentReference w:id="11"/>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5" w:name="_Toc181700709"/>
      <w:r>
        <w:rPr>
          <w:rFonts w:ascii="Montserrat" w:hAnsi="Montserrat"/>
          <w:b/>
          <w:bCs/>
          <w:color w:val="auto"/>
        </w:rPr>
        <w:t>Exemplo de aplicação</w:t>
      </w:r>
      <w:bookmarkEnd w:id="15"/>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16"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enfermeiros, no ano 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7" w:history="1">
        <w:r w:rsidRPr="004762E7">
          <w:rPr>
            <w:rStyle w:val="Hyperlink"/>
            <w:rFonts w:ascii="Montserrat" w:hAnsi="Montserrat"/>
          </w:rPr>
          <w:t>aqui</w:t>
        </w:r>
      </w:hyperlink>
      <w:r w:rsidRPr="004762E7">
        <w:rPr>
          <w:rFonts w:ascii="Montserrat" w:hAnsi="Montserrat"/>
        </w:rPr>
        <w:t>.</w:t>
      </w:r>
      <w:bookmarkEnd w:id="16"/>
    </w:p>
    <w:p w14:paraId="0D2D1F03" w14:textId="170B76C1" w:rsidR="00666086" w:rsidRDefault="00666086" w:rsidP="00D94AD2">
      <w:pPr>
        <w:pStyle w:val="NormalWeb"/>
        <w:jc w:val="center"/>
      </w:pPr>
    </w:p>
    <w:p w14:paraId="6EFC34B2" w14:textId="3ADFDD53" w:rsidR="003F6595" w:rsidRDefault="00666086" w:rsidP="00666086">
      <w:pPr>
        <w:pStyle w:val="Ttulo1"/>
        <w:jc w:val="center"/>
        <w:rPr>
          <w:rFonts w:ascii="Montserrat" w:hAnsi="Montserrat"/>
          <w:b/>
          <w:bCs/>
          <w:color w:val="auto"/>
        </w:rPr>
      </w:pPr>
      <w:bookmarkStart w:id="17" w:name="_Toc181700710"/>
      <w:r w:rsidRPr="00666086">
        <w:rPr>
          <w:rFonts w:ascii="Montserrat" w:hAnsi="Montserrat"/>
          <w:b/>
          <w:bCs/>
          <w:color w:val="auto"/>
        </w:rPr>
        <w:t>Referências</w:t>
      </w:r>
      <w:bookmarkEnd w:id="17"/>
    </w:p>
    <w:p w14:paraId="393A9936" w14:textId="77777777" w:rsidR="00666086" w:rsidRPr="00666086" w:rsidRDefault="00666086" w:rsidP="00666086"/>
    <w:sdt>
      <w:sdtPr>
        <w:rPr>
          <w:color w:val="000000"/>
        </w:rPr>
        <w:tag w:val="MENDELEY_BIBLIOGRAPHY"/>
        <w:id w:val="951600538"/>
        <w:placeholder>
          <w:docPart w:val="DefaultPlaceholder_-1854013440"/>
        </w:placeholder>
      </w:sdtPr>
      <w:sdtEndPr/>
      <w:sdtContent>
        <w:p w14:paraId="74ABFA60" w14:textId="77777777" w:rsidR="00666086" w:rsidRPr="00666086" w:rsidRDefault="00666086" w:rsidP="00666086">
          <w:pPr>
            <w:autoSpaceDE w:val="0"/>
            <w:autoSpaceDN w:val="0"/>
            <w:ind w:hanging="640"/>
            <w:jc w:val="both"/>
            <w:divId w:val="344209817"/>
            <w:rPr>
              <w:rFonts w:ascii="Montserrat" w:eastAsia="Times New Roman" w:hAnsi="Montserrat"/>
              <w:color w:val="000000"/>
            </w:rPr>
          </w:pPr>
          <w:r w:rsidRPr="00666086">
            <w:rPr>
              <w:rFonts w:ascii="Montserrat" w:eastAsia="Times New Roman" w:hAnsi="Montserrat"/>
              <w:color w:val="000000"/>
              <w:sz w:val="20"/>
              <w:szCs w:val="20"/>
            </w:rPr>
            <w:t xml:space="preserve">1. </w:t>
          </w:r>
          <w:r w:rsidRPr="00666086">
            <w:rPr>
              <w:rFonts w:ascii="Montserrat" w:eastAsia="Times New Roman" w:hAnsi="Montserrat"/>
              <w:color w:val="000000"/>
              <w:sz w:val="20"/>
              <w:szCs w:val="20"/>
            </w:rPr>
            <w:tab/>
            <w:t xml:space="preserve">WHO. Global </w:t>
          </w:r>
          <w:proofErr w:type="spellStart"/>
          <w:r w:rsidRPr="00666086">
            <w:rPr>
              <w:rFonts w:ascii="Montserrat" w:eastAsia="Times New Roman" w:hAnsi="Montserrat"/>
              <w:color w:val="000000"/>
              <w:sz w:val="20"/>
              <w:szCs w:val="20"/>
            </w:rPr>
            <w:t>strategy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health: Workforce 2030. 2016. </w:t>
          </w:r>
        </w:p>
        <w:p w14:paraId="04B120DA" w14:textId="77777777" w:rsidR="00666086" w:rsidRPr="00666086" w:rsidRDefault="00666086" w:rsidP="00666086">
          <w:pPr>
            <w:autoSpaceDE w:val="0"/>
            <w:autoSpaceDN w:val="0"/>
            <w:ind w:hanging="640"/>
            <w:jc w:val="both"/>
            <w:divId w:val="682315618"/>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2. </w:t>
          </w:r>
          <w:r w:rsidRPr="00666086">
            <w:rPr>
              <w:rFonts w:ascii="Montserrat" w:eastAsia="Times New Roman" w:hAnsi="Montserrat"/>
              <w:color w:val="000000"/>
              <w:sz w:val="20"/>
              <w:szCs w:val="20"/>
            </w:rPr>
            <w:tab/>
          </w:r>
          <w:proofErr w:type="spellStart"/>
          <w:r w:rsidRPr="00666086">
            <w:rPr>
              <w:rFonts w:ascii="Montserrat" w:eastAsia="Times New Roman" w:hAnsi="Montserrat"/>
              <w:color w:val="000000"/>
              <w:sz w:val="20"/>
              <w:szCs w:val="20"/>
            </w:rPr>
            <w:t>Najafpour</w:t>
          </w:r>
          <w:proofErr w:type="spellEnd"/>
          <w:r w:rsidRPr="00666086">
            <w:rPr>
              <w:rFonts w:ascii="Montserrat" w:eastAsia="Times New Roman" w:hAnsi="Montserrat"/>
              <w:color w:val="000000"/>
              <w:sz w:val="20"/>
              <w:szCs w:val="20"/>
            </w:rPr>
            <w:t xml:space="preserve"> Z, </w:t>
          </w:r>
          <w:proofErr w:type="spellStart"/>
          <w:r w:rsidRPr="00666086">
            <w:rPr>
              <w:rFonts w:ascii="Montserrat" w:eastAsia="Times New Roman" w:hAnsi="Montserrat"/>
              <w:color w:val="000000"/>
              <w:sz w:val="20"/>
              <w:szCs w:val="20"/>
            </w:rPr>
            <w:t>Arab</w:t>
          </w:r>
          <w:proofErr w:type="spellEnd"/>
          <w:r w:rsidRPr="00666086">
            <w:rPr>
              <w:rFonts w:ascii="Montserrat" w:eastAsia="Times New Roman" w:hAnsi="Montserrat"/>
              <w:color w:val="000000"/>
              <w:sz w:val="20"/>
              <w:szCs w:val="20"/>
            </w:rPr>
            <w:t xml:space="preserve"> M, </w:t>
          </w:r>
          <w:proofErr w:type="spellStart"/>
          <w:r w:rsidRPr="00666086">
            <w:rPr>
              <w:rFonts w:ascii="Montserrat" w:eastAsia="Times New Roman" w:hAnsi="Montserrat"/>
              <w:color w:val="000000"/>
              <w:sz w:val="20"/>
              <w:szCs w:val="20"/>
            </w:rPr>
            <w:t>Shayanfard</w:t>
          </w:r>
          <w:proofErr w:type="spellEnd"/>
          <w:r w:rsidRPr="00666086">
            <w:rPr>
              <w:rFonts w:ascii="Montserrat" w:eastAsia="Times New Roman" w:hAnsi="Montserrat"/>
              <w:color w:val="000000"/>
              <w:sz w:val="20"/>
              <w:szCs w:val="20"/>
            </w:rPr>
            <w:t xml:space="preserve"> K. A </w:t>
          </w:r>
          <w:proofErr w:type="spellStart"/>
          <w:r w:rsidRPr="00666086">
            <w:rPr>
              <w:rFonts w:ascii="Montserrat" w:eastAsia="Times New Roman" w:hAnsi="Montserrat"/>
              <w:color w:val="000000"/>
              <w:sz w:val="20"/>
              <w:szCs w:val="20"/>
            </w:rPr>
            <w:t>multi-phase</w:t>
          </w:r>
          <w:proofErr w:type="spellEnd"/>
          <w:r w:rsidRPr="00666086">
            <w:rPr>
              <w:rFonts w:ascii="Montserrat" w:eastAsia="Times New Roman" w:hAnsi="Montserrat"/>
              <w:color w:val="000000"/>
              <w:sz w:val="20"/>
              <w:szCs w:val="20"/>
            </w:rPr>
            <w:t xml:space="preserve"> approach for </w:t>
          </w:r>
          <w:proofErr w:type="spellStart"/>
          <w:r w:rsidRPr="00666086">
            <w:rPr>
              <w:rFonts w:ascii="Montserrat" w:eastAsia="Times New Roman" w:hAnsi="Montserrat"/>
              <w:color w:val="000000"/>
              <w:sz w:val="20"/>
              <w:szCs w:val="20"/>
            </w:rPr>
            <w:t>developing</w:t>
          </w:r>
          <w:proofErr w:type="spellEnd"/>
          <w:r w:rsidRPr="00666086">
            <w:rPr>
              <w:rFonts w:ascii="Montserrat" w:eastAsia="Times New Roman" w:hAnsi="Montserrat"/>
              <w:color w:val="000000"/>
              <w:sz w:val="20"/>
              <w:szCs w:val="20"/>
            </w:rPr>
            <w:t xml:space="preserve"> a conceptual model for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health </w:t>
          </w:r>
          <w:proofErr w:type="spellStart"/>
          <w:r w:rsidRPr="00666086">
            <w:rPr>
              <w:rFonts w:ascii="Montserrat" w:eastAsia="Times New Roman" w:hAnsi="Montserrat"/>
              <w:color w:val="000000"/>
              <w:sz w:val="20"/>
              <w:szCs w:val="20"/>
            </w:rPr>
            <w:t>observatory</w:t>
          </w:r>
          <w:proofErr w:type="spellEnd"/>
          <w:r w:rsidRPr="00666086">
            <w:rPr>
              <w:rFonts w:ascii="Montserrat" w:eastAsia="Times New Roman" w:hAnsi="Montserrat"/>
              <w:color w:val="000000"/>
              <w:sz w:val="20"/>
              <w:szCs w:val="20"/>
            </w:rPr>
            <w:t xml:space="preserve"> (HRHO) </w:t>
          </w:r>
          <w:proofErr w:type="spellStart"/>
          <w:r w:rsidRPr="00666086">
            <w:rPr>
              <w:rFonts w:ascii="Montserrat" w:eastAsia="Times New Roman" w:hAnsi="Montserrat"/>
              <w:color w:val="000000"/>
              <w:sz w:val="20"/>
              <w:szCs w:val="20"/>
            </w:rPr>
            <w:t>toward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integrating</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evidence</w:t>
          </w:r>
          <w:proofErr w:type="spellEnd"/>
          <w:r w:rsidRPr="00666086">
            <w:rPr>
              <w:rFonts w:ascii="Montserrat" w:eastAsia="Times New Roman" w:hAnsi="Montserrat"/>
              <w:color w:val="000000"/>
              <w:sz w:val="20"/>
              <w:szCs w:val="20"/>
            </w:rPr>
            <w:t xml:space="preserve">: a case </w:t>
          </w:r>
          <w:proofErr w:type="spellStart"/>
          <w:r w:rsidRPr="00666086">
            <w:rPr>
              <w:rFonts w:ascii="Montserrat" w:eastAsia="Times New Roman" w:hAnsi="Montserrat"/>
              <w:color w:val="000000"/>
              <w:sz w:val="20"/>
              <w:szCs w:val="20"/>
            </w:rPr>
            <w:t>study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Iran. Health Res </w:t>
          </w:r>
          <w:proofErr w:type="spellStart"/>
          <w:r w:rsidRPr="00666086">
            <w:rPr>
              <w:rFonts w:ascii="Montserrat" w:eastAsia="Times New Roman" w:hAnsi="Montserrat"/>
              <w:color w:val="000000"/>
              <w:sz w:val="20"/>
              <w:szCs w:val="20"/>
            </w:rPr>
            <w:t>Policy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Syst</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BioMed</w:t>
          </w:r>
          <w:proofErr w:type="spellEnd"/>
          <w:r w:rsidRPr="00666086">
            <w:rPr>
              <w:rFonts w:ascii="Montserrat" w:eastAsia="Times New Roman" w:hAnsi="Montserrat"/>
              <w:color w:val="000000"/>
              <w:sz w:val="20"/>
              <w:szCs w:val="20"/>
            </w:rPr>
            <w:t xml:space="preserve"> Central Ltd; 2023 </w:t>
          </w:r>
          <w:proofErr w:type="spellStart"/>
          <w:r w:rsidRPr="00666086">
            <w:rPr>
              <w:rFonts w:ascii="Montserrat" w:eastAsia="Times New Roman" w:hAnsi="Montserrat"/>
              <w:color w:val="000000"/>
              <w:sz w:val="20"/>
              <w:szCs w:val="20"/>
            </w:rPr>
            <w:t>Dec</w:t>
          </w:r>
          <w:proofErr w:type="spellEnd"/>
          <w:r w:rsidRPr="00666086">
            <w:rPr>
              <w:rFonts w:ascii="Montserrat" w:eastAsia="Times New Roman" w:hAnsi="Montserrat"/>
              <w:color w:val="000000"/>
              <w:sz w:val="20"/>
              <w:szCs w:val="20"/>
            </w:rPr>
            <w:t xml:space="preserve">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3. </w:t>
          </w:r>
          <w:r w:rsidRPr="00666086">
            <w:rPr>
              <w:rFonts w:ascii="Montserrat" w:eastAsia="Times New Roman" w:hAnsi="Montserrat"/>
              <w:color w:val="000000"/>
              <w:sz w:val="20"/>
              <w:szCs w:val="20"/>
            </w:rPr>
            <w:tab/>
          </w:r>
          <w:proofErr w:type="spellStart"/>
          <w:r w:rsidRPr="00666086">
            <w:rPr>
              <w:rFonts w:ascii="Montserrat" w:eastAsia="Times New Roman" w:hAnsi="Montserrat"/>
              <w:color w:val="000000"/>
              <w:sz w:val="20"/>
              <w:szCs w:val="20"/>
            </w:rPr>
            <w:t>Rees</w:t>
          </w:r>
          <w:proofErr w:type="spellEnd"/>
          <w:r w:rsidRPr="00666086">
            <w:rPr>
              <w:rFonts w:ascii="Montserrat" w:eastAsia="Times New Roman" w:hAnsi="Montserrat"/>
              <w:color w:val="000000"/>
              <w:sz w:val="20"/>
              <w:szCs w:val="20"/>
            </w:rPr>
            <w:t xml:space="preserve"> GH, James R, </w:t>
          </w:r>
          <w:proofErr w:type="spellStart"/>
          <w:r w:rsidRPr="00666086">
            <w:rPr>
              <w:rFonts w:ascii="Montserrat" w:eastAsia="Times New Roman" w:hAnsi="Montserrat"/>
              <w:color w:val="000000"/>
              <w:sz w:val="20"/>
              <w:szCs w:val="20"/>
            </w:rPr>
            <w:t>Samadashvili</w:t>
          </w:r>
          <w:proofErr w:type="spellEnd"/>
          <w:r w:rsidRPr="00666086">
            <w:rPr>
              <w:rFonts w:ascii="Montserrat" w:eastAsia="Times New Roman" w:hAnsi="Montserrat"/>
              <w:color w:val="000000"/>
              <w:sz w:val="20"/>
              <w:szCs w:val="20"/>
            </w:rPr>
            <w:t xml:space="preserve"> L, </w:t>
          </w:r>
          <w:proofErr w:type="spellStart"/>
          <w:r w:rsidRPr="00666086">
            <w:rPr>
              <w:rFonts w:ascii="Montserrat" w:eastAsia="Times New Roman" w:hAnsi="Montserrat"/>
              <w:color w:val="000000"/>
              <w:sz w:val="20"/>
              <w:szCs w:val="20"/>
            </w:rPr>
            <w:t>Scotter</w:t>
          </w:r>
          <w:proofErr w:type="spellEnd"/>
          <w:r w:rsidRPr="00666086">
            <w:rPr>
              <w:rFonts w:ascii="Montserrat" w:eastAsia="Times New Roman" w:hAnsi="Montserrat"/>
              <w:color w:val="000000"/>
              <w:sz w:val="20"/>
              <w:szCs w:val="20"/>
            </w:rPr>
            <w:t xml:space="preserve"> C. Are </w:t>
          </w:r>
          <w:proofErr w:type="spellStart"/>
          <w:r w:rsidRPr="00666086">
            <w:rPr>
              <w:rFonts w:ascii="Montserrat" w:eastAsia="Times New Roman" w:hAnsi="Montserrat"/>
              <w:color w:val="000000"/>
              <w:sz w:val="20"/>
              <w:szCs w:val="20"/>
            </w:rPr>
            <w:t>Sustainable</w:t>
          </w:r>
          <w:proofErr w:type="spellEnd"/>
          <w:r w:rsidRPr="00666086">
            <w:rPr>
              <w:rFonts w:ascii="Montserrat" w:eastAsia="Times New Roman" w:hAnsi="Montserrat"/>
              <w:color w:val="000000"/>
              <w:sz w:val="20"/>
              <w:szCs w:val="20"/>
            </w:rPr>
            <w:t xml:space="preserve"> Health </w:t>
          </w:r>
          <w:proofErr w:type="spellStart"/>
          <w:r w:rsidRPr="00666086">
            <w:rPr>
              <w:rFonts w:ascii="Montserrat" w:eastAsia="Times New Roman" w:hAnsi="Montserrat"/>
              <w:color w:val="000000"/>
              <w:sz w:val="20"/>
              <w:szCs w:val="20"/>
            </w:rPr>
            <w:t>Workforces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Issues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a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Remedy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Sustainability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Switzerland</w:t>
          </w:r>
          <w:proofErr w:type="spellEnd"/>
          <w:r w:rsidRPr="00666086">
            <w:rPr>
              <w:rFonts w:ascii="Montserrat" w:eastAsia="Times New Roman" w:hAnsi="Montserrat"/>
              <w:color w:val="000000"/>
              <w:sz w:val="20"/>
              <w:szCs w:val="20"/>
            </w:rPr>
            <w:t xml:space="preserve">).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666086" w:rsidRDefault="00666086" w:rsidP="00666086">
          <w:pPr>
            <w:autoSpaceDE w:val="0"/>
            <w:autoSpaceDN w:val="0"/>
            <w:ind w:hanging="640"/>
            <w:jc w:val="both"/>
            <w:divId w:val="2052460715"/>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em </w:t>
          </w:r>
          <w:proofErr w:type="spellStart"/>
          <w:r w:rsidRPr="00666086">
            <w:rPr>
              <w:rFonts w:ascii="Montserrat" w:eastAsia="Times New Roman" w:hAnsi="Montserrat"/>
              <w:color w:val="000000"/>
              <w:sz w:val="20"/>
              <w:szCs w:val="20"/>
            </w:rPr>
            <w:t>saúde</w:t>
          </w:r>
          <w:proofErr w:type="spellEnd"/>
          <w:r w:rsidRPr="00666086">
            <w:rPr>
              <w:rFonts w:ascii="Montserrat" w:eastAsia="Times New Roman" w:hAnsi="Montserrat"/>
              <w:color w:val="000000"/>
              <w:sz w:val="20"/>
              <w:szCs w:val="20"/>
            </w:rPr>
            <w:t xml:space="preserve">: material de apoio para o Programa de </w:t>
          </w:r>
          <w:proofErr w:type="spellStart"/>
          <w:r w:rsidRPr="00666086">
            <w:rPr>
              <w:rFonts w:ascii="Montserrat" w:eastAsia="Times New Roman" w:hAnsi="Montserrat"/>
              <w:color w:val="000000"/>
              <w:sz w:val="20"/>
              <w:szCs w:val="20"/>
            </w:rPr>
            <w:t>Qualificação</w:t>
          </w:r>
          <w:proofErr w:type="spellEnd"/>
          <w:r w:rsidRPr="00666086">
            <w:rPr>
              <w:rFonts w:ascii="Montserrat" w:eastAsia="Times New Roman" w:hAnsi="Montserrat"/>
              <w:color w:val="000000"/>
              <w:sz w:val="20"/>
              <w:szCs w:val="20"/>
            </w:rPr>
            <w:t xml:space="preserve"> e </w:t>
          </w:r>
          <w:proofErr w:type="spellStart"/>
          <w:r w:rsidRPr="00666086">
            <w:rPr>
              <w:rFonts w:ascii="Montserrat" w:eastAsia="Times New Roman" w:hAnsi="Montserrat"/>
              <w:color w:val="000000"/>
              <w:sz w:val="20"/>
              <w:szCs w:val="20"/>
            </w:rPr>
            <w:t>Estruturação</w:t>
          </w:r>
          <w:proofErr w:type="spellEnd"/>
          <w:r w:rsidRPr="00666086">
            <w:rPr>
              <w:rFonts w:ascii="Montserrat" w:eastAsia="Times New Roman" w:hAnsi="Montserrat"/>
              <w:color w:val="000000"/>
              <w:sz w:val="20"/>
              <w:szCs w:val="20"/>
            </w:rPr>
            <w:t xml:space="preserve"> da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 da </w:t>
          </w:r>
          <w:proofErr w:type="spellStart"/>
          <w:r w:rsidRPr="00666086">
            <w:rPr>
              <w:rFonts w:ascii="Montserrat" w:eastAsia="Times New Roman" w:hAnsi="Montserrat"/>
              <w:color w:val="000000"/>
              <w:sz w:val="20"/>
              <w:szCs w:val="20"/>
            </w:rPr>
            <w:t>Educação</w:t>
          </w:r>
          <w:proofErr w:type="spellEnd"/>
          <w:r w:rsidRPr="00666086">
            <w:rPr>
              <w:rFonts w:ascii="Montserrat" w:eastAsia="Times New Roman" w:hAnsi="Montserrat"/>
              <w:color w:val="000000"/>
              <w:sz w:val="20"/>
              <w:szCs w:val="20"/>
            </w:rPr>
            <w:t xml:space="preserve"> no SUS - </w:t>
          </w:r>
          <w:proofErr w:type="spellStart"/>
          <w:r w:rsidRPr="00666086">
            <w:rPr>
              <w:rFonts w:ascii="Montserrat" w:eastAsia="Times New Roman" w:hAnsi="Montserrat"/>
              <w:color w:val="000000"/>
              <w:sz w:val="20"/>
              <w:szCs w:val="20"/>
            </w:rPr>
            <w:t>ProgeSUS</w:t>
          </w:r>
          <w:proofErr w:type="spellEnd"/>
          <w:r w:rsidRPr="00666086">
            <w:rPr>
              <w:rFonts w:ascii="Montserrat" w:eastAsia="Times New Roman" w:hAnsi="Montserrat"/>
              <w:color w:val="000000"/>
              <w:sz w:val="20"/>
              <w:szCs w:val="20"/>
            </w:rPr>
            <w:t xml:space="preserve">. 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6. </w:t>
          </w:r>
          <w:r w:rsidRPr="00666086">
            <w:rPr>
              <w:rFonts w:ascii="Montserrat" w:eastAsia="Times New Roman" w:hAnsi="Montserrat"/>
              <w:color w:val="000000"/>
              <w:sz w:val="20"/>
              <w:szCs w:val="20"/>
            </w:rPr>
            <w:tab/>
            <w:t xml:space="preserve">WHO. </w:t>
          </w:r>
          <w:proofErr w:type="spellStart"/>
          <w:r w:rsidRPr="00666086">
            <w:rPr>
              <w:rFonts w:ascii="Montserrat" w:eastAsia="Times New Roman" w:hAnsi="Montserrat"/>
              <w:color w:val="000000"/>
              <w:sz w:val="20"/>
              <w:szCs w:val="20"/>
            </w:rPr>
            <w:t>Strengthening</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the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collection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analysis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use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health </w:t>
          </w:r>
          <w:proofErr w:type="spellStart"/>
          <w:r w:rsidRPr="00666086">
            <w:rPr>
              <w:rFonts w:ascii="Montserrat" w:eastAsia="Times New Roman" w:hAnsi="Montserrat"/>
              <w:color w:val="000000"/>
              <w:sz w:val="20"/>
              <w:szCs w:val="20"/>
            </w:rPr>
            <w:t>workforce</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information</w:t>
          </w:r>
          <w:proofErr w:type="spellEnd"/>
          <w:r w:rsidRPr="00666086">
            <w:rPr>
              <w:rFonts w:ascii="Montserrat" w:eastAsia="Times New Roman" w:hAnsi="Montserrat"/>
              <w:color w:val="000000"/>
              <w:sz w:val="20"/>
              <w:szCs w:val="20"/>
            </w:rPr>
            <w:t xml:space="preserve"> - a handbook [Internet]. 2022. </w:t>
          </w:r>
          <w:proofErr w:type="spellStart"/>
          <w:r w:rsidRPr="00666086">
            <w:rPr>
              <w:rFonts w:ascii="Montserrat" w:eastAsia="Times New Roman" w:hAnsi="Montserrat"/>
              <w:color w:val="000000"/>
              <w:sz w:val="20"/>
              <w:szCs w:val="20"/>
            </w:rPr>
            <w:t>Available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from</w:t>
          </w:r>
          <w:proofErr w:type="spellEnd"/>
          <w:r w:rsidRPr="00666086">
            <w:rPr>
              <w:rFonts w:ascii="Montserrat" w:eastAsia="Times New Roman" w:hAnsi="Montserrat"/>
              <w:color w:val="000000"/>
              <w:sz w:val="20"/>
              <w:szCs w:val="20"/>
            </w:rPr>
            <w:t>: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66086">
            <w:rPr>
              <w:rFonts w:ascii="Montserrat" w:eastAsia="Times New Roman" w:hAnsi="Montserrat"/>
              <w:color w:val="000000"/>
              <w:sz w:val="20"/>
              <w:szCs w:val="20"/>
            </w:rPr>
            <w:t>FapUNIFESP</w:t>
          </w:r>
          <w:proofErr w:type="spellEnd"/>
          <w:r w:rsidRPr="00666086">
            <w:rPr>
              <w:rFonts w:ascii="Montserrat" w:eastAsia="Times New Roman" w:hAnsi="Montserrat"/>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2" w:author="Daniel Pagotto" w:date="2024-11-05T12:12:00Z" w:initials="DP">
    <w:p w14:paraId="72C6D04C" w14:textId="155AC2FD" w:rsidR="009E5CEE" w:rsidRDefault="009E5CEE">
      <w:pPr>
        <w:pStyle w:val="Textodecomentrio"/>
      </w:pPr>
      <w:r>
        <w:rPr>
          <w:rStyle w:val="Refdecomentrio"/>
        </w:rPr>
        <w:annotationRef/>
      </w:r>
      <w:r>
        <w:t xml:space="preserve">Henrique, atualizar a consulta no repositório do </w:t>
      </w:r>
      <w:proofErr w:type="spellStart"/>
      <w:r>
        <w:t>github</w:t>
      </w:r>
      <w:proofErr w:type="spellEnd"/>
      <w:r>
        <w:t xml:space="preserve">, pois eu fiz um ajuste lá no </w:t>
      </w:r>
      <w:proofErr w:type="spellStart"/>
      <w:r>
        <w:t>dremio</w:t>
      </w:r>
      <w:proofErr w:type="spellEnd"/>
    </w:p>
  </w:comment>
  <w:comment w:id="14" w:author="HENRIQUE RIBEIRO DA SILVEIRA" w:date="2024-11-05T13:52:00Z" w:initials="HRDS">
    <w:p w14:paraId="67EBB76E" w14:textId="29479E0D" w:rsidR="00D7294F" w:rsidRDefault="00D7294F">
      <w:pPr>
        <w:pStyle w:val="Textodecomentrio"/>
      </w:pPr>
      <w:r>
        <w:rPr>
          <w:rStyle w:val="Refdecomentrio"/>
        </w:rPr>
        <w:annotationRef/>
      </w:r>
      <w:proofErr w:type="spellStart"/>
      <w:r>
        <w:t>Analises.face.ufg</w:t>
      </w:r>
      <w:proofErr w:type="spellEnd"/>
    </w:p>
  </w:comment>
  <w:comment w:id="11"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F463" w14:textId="77777777" w:rsidR="00A9045B" w:rsidRDefault="00A9045B" w:rsidP="0078205E">
      <w:pPr>
        <w:spacing w:after="0" w:line="240" w:lineRule="auto"/>
      </w:pPr>
      <w:r>
        <w:separator/>
      </w:r>
    </w:p>
  </w:endnote>
  <w:endnote w:type="continuationSeparator" w:id="0">
    <w:p w14:paraId="19D7B439" w14:textId="77777777" w:rsidR="00A9045B" w:rsidRDefault="00A9045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A951" w14:textId="77777777" w:rsidR="00A9045B" w:rsidRDefault="00A9045B" w:rsidP="0078205E">
      <w:pPr>
        <w:spacing w:after="0" w:line="240" w:lineRule="auto"/>
      </w:pPr>
      <w:r>
        <w:separator/>
      </w:r>
    </w:p>
  </w:footnote>
  <w:footnote w:type="continuationSeparator" w:id="0">
    <w:p w14:paraId="5987AAF9" w14:textId="77777777" w:rsidR="00A9045B" w:rsidRDefault="00A9045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F6595"/>
    <w:rsid w:val="004762E7"/>
    <w:rsid w:val="00496AA8"/>
    <w:rsid w:val="004A3585"/>
    <w:rsid w:val="004C446E"/>
    <w:rsid w:val="004E0F3E"/>
    <w:rsid w:val="0051118D"/>
    <w:rsid w:val="00537021"/>
    <w:rsid w:val="005C3030"/>
    <w:rsid w:val="00666086"/>
    <w:rsid w:val="0078205E"/>
    <w:rsid w:val="00814305"/>
    <w:rsid w:val="00895986"/>
    <w:rsid w:val="009E5CEE"/>
    <w:rsid w:val="00A80BE7"/>
    <w:rsid w:val="00A9045B"/>
    <w:rsid w:val="00B13018"/>
    <w:rsid w:val="00B55CBE"/>
    <w:rsid w:val="00C05C2B"/>
    <w:rsid w:val="00C567EB"/>
    <w:rsid w:val="00CA4CA1"/>
    <w:rsid w:val="00D24869"/>
    <w:rsid w:val="00D36EEF"/>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D4B37"/>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1569</Words>
  <Characters>8477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dcterms:created xsi:type="dcterms:W3CDTF">2024-11-05T15:05:00Z</dcterms:created>
  <dcterms:modified xsi:type="dcterms:W3CDTF">2024-11-06T15:15:00Z</dcterms:modified>
</cp:coreProperties>
</file>